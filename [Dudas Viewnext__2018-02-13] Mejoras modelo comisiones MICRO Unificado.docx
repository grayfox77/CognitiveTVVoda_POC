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F46" w:rsidRDefault="00C65F46" w:rsidP="00366E25">
      <w:pPr>
        <w:pStyle w:val="Title"/>
      </w:pPr>
      <w:r w:rsidRPr="00C65F46">
        <w:t xml:space="preserve">Documento de </w:t>
      </w:r>
      <w:r w:rsidR="003072DA">
        <w:t>Requisitos</w:t>
      </w:r>
    </w:p>
    <w:p w:rsidR="00C65F46" w:rsidRDefault="00C65F46" w:rsidP="00B04E1D">
      <w:pPr>
        <w:jc w:val="both"/>
        <w:rPr>
          <w:rFonts w:ascii="Vodafone Rg" w:hAnsi="Vodafone Rg" w:cs="Arial"/>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1"/>
        <w:gridCol w:w="1647"/>
        <w:gridCol w:w="319"/>
        <w:gridCol w:w="1665"/>
        <w:gridCol w:w="301"/>
        <w:gridCol w:w="1684"/>
        <w:gridCol w:w="283"/>
      </w:tblGrid>
      <w:tr w:rsidR="00C65F46" w:rsidRPr="00B04E1D" w:rsidTr="001C746B">
        <w:trPr>
          <w:trHeight w:val="256"/>
        </w:trPr>
        <w:tc>
          <w:tcPr>
            <w:tcW w:w="2601" w:type="dxa"/>
            <w:shd w:val="clear" w:color="auto" w:fill="FF0000"/>
            <w:vAlign w:val="center"/>
          </w:tcPr>
          <w:p w:rsidR="00C65F46" w:rsidRPr="00C65F46" w:rsidRDefault="00C65F46" w:rsidP="001C746B">
            <w:pPr>
              <w:spacing w:line="240" w:lineRule="atLeast"/>
              <w:jc w:val="center"/>
              <w:rPr>
                <w:rFonts w:ascii="Vodafone Rg" w:hAnsi="Vodafone Rg" w:cs="Arial"/>
                <w:b/>
                <w:color w:val="FFFFFF" w:themeColor="background1"/>
              </w:rPr>
            </w:pPr>
            <w:r w:rsidRPr="00C65F46">
              <w:rPr>
                <w:rFonts w:ascii="Vodafone Rg" w:hAnsi="Vodafone Rg" w:cs="Arial"/>
                <w:b/>
                <w:color w:val="FFFFFF" w:themeColor="background1"/>
              </w:rPr>
              <w:t>Tipo de ítem:</w:t>
            </w:r>
          </w:p>
        </w:tc>
        <w:tc>
          <w:tcPr>
            <w:tcW w:w="1647" w:type="dxa"/>
            <w:shd w:val="clear" w:color="auto" w:fill="D9D9D9" w:themeFill="background1" w:themeFillShade="D9"/>
            <w:vAlign w:val="center"/>
          </w:tcPr>
          <w:p w:rsidR="00C65F46" w:rsidRPr="00B04E1D" w:rsidRDefault="00C65F46" w:rsidP="001C746B">
            <w:pPr>
              <w:spacing w:line="240" w:lineRule="atLeast"/>
              <w:jc w:val="both"/>
              <w:rPr>
                <w:rFonts w:ascii="Vodafone Rg" w:hAnsi="Vodafone Rg" w:cs="Arial"/>
                <w:lang w:val="en-GB"/>
              </w:rPr>
            </w:pPr>
            <w:r>
              <w:rPr>
                <w:rFonts w:ascii="Vodafone Rg" w:hAnsi="Vodafone Rg" w:cs="Arial"/>
                <w:lang w:val="en-GB"/>
              </w:rPr>
              <w:t>Proyecto</w:t>
            </w:r>
          </w:p>
        </w:tc>
        <w:tc>
          <w:tcPr>
            <w:tcW w:w="319" w:type="dxa"/>
            <w:shd w:val="clear" w:color="auto" w:fill="auto"/>
            <w:vAlign w:val="center"/>
          </w:tcPr>
          <w:p w:rsidR="00C65F46" w:rsidRPr="00B04E1D" w:rsidRDefault="00C65F46" w:rsidP="001C746B">
            <w:pPr>
              <w:spacing w:line="240" w:lineRule="atLeast"/>
              <w:jc w:val="both"/>
              <w:rPr>
                <w:rFonts w:ascii="Vodafone Rg" w:hAnsi="Vodafone Rg" w:cs="Arial"/>
                <w:lang w:val="en-GB"/>
              </w:rPr>
            </w:pPr>
          </w:p>
        </w:tc>
        <w:tc>
          <w:tcPr>
            <w:tcW w:w="1665" w:type="dxa"/>
            <w:shd w:val="clear" w:color="auto" w:fill="D9D9D9" w:themeFill="background1" w:themeFillShade="D9"/>
            <w:vAlign w:val="center"/>
          </w:tcPr>
          <w:p w:rsidR="00C65F46" w:rsidRPr="00B04E1D" w:rsidRDefault="00C65F46" w:rsidP="001C746B">
            <w:pPr>
              <w:rPr>
                <w:lang w:val="en-GB"/>
              </w:rPr>
            </w:pPr>
            <w:proofErr w:type="spellStart"/>
            <w:r>
              <w:rPr>
                <w:lang w:val="en-GB"/>
              </w:rPr>
              <w:t>Producto</w:t>
            </w:r>
            <w:proofErr w:type="spellEnd"/>
          </w:p>
        </w:tc>
        <w:tc>
          <w:tcPr>
            <w:tcW w:w="301" w:type="dxa"/>
            <w:shd w:val="clear" w:color="auto" w:fill="auto"/>
            <w:vAlign w:val="center"/>
          </w:tcPr>
          <w:p w:rsidR="00C65F46" w:rsidRPr="00B04E1D" w:rsidRDefault="00C65F46" w:rsidP="001C746B">
            <w:pPr>
              <w:spacing w:line="240" w:lineRule="atLeast"/>
              <w:jc w:val="both"/>
              <w:rPr>
                <w:rFonts w:ascii="Vodafone Rg" w:hAnsi="Vodafone Rg" w:cs="Arial"/>
                <w:lang w:val="en-GB"/>
              </w:rPr>
            </w:pPr>
          </w:p>
        </w:tc>
        <w:tc>
          <w:tcPr>
            <w:tcW w:w="1684" w:type="dxa"/>
            <w:shd w:val="clear" w:color="auto" w:fill="D9D9D9" w:themeFill="background1" w:themeFillShade="D9"/>
            <w:vAlign w:val="center"/>
          </w:tcPr>
          <w:p w:rsidR="00C65F46" w:rsidRPr="00B04E1D" w:rsidRDefault="00C65F46" w:rsidP="001C746B">
            <w:pPr>
              <w:spacing w:line="240" w:lineRule="atLeast"/>
              <w:jc w:val="both"/>
              <w:rPr>
                <w:rFonts w:ascii="Vodafone Rg" w:hAnsi="Vodafone Rg" w:cs="Arial"/>
                <w:lang w:val="en-GB"/>
              </w:rPr>
            </w:pPr>
            <w:r>
              <w:rPr>
                <w:rFonts w:ascii="Vodafone Rg" w:hAnsi="Vodafone Rg" w:cs="Arial"/>
                <w:lang w:val="en-GB"/>
              </w:rPr>
              <w:t xml:space="preserve">Fast </w:t>
            </w:r>
            <w:r w:rsidRPr="00B04E1D">
              <w:rPr>
                <w:rFonts w:ascii="Vodafone Rg" w:hAnsi="Vodafone Rg" w:cs="Arial"/>
                <w:shd w:val="clear" w:color="auto" w:fill="D9D9D9" w:themeFill="background1" w:themeFillShade="D9"/>
                <w:lang w:val="en-GB"/>
              </w:rPr>
              <w:t>item</w:t>
            </w:r>
          </w:p>
        </w:tc>
        <w:tc>
          <w:tcPr>
            <w:tcW w:w="283" w:type="dxa"/>
            <w:shd w:val="clear" w:color="auto" w:fill="auto"/>
            <w:vAlign w:val="center"/>
          </w:tcPr>
          <w:p w:rsidR="00C65F46" w:rsidRPr="00B04E1D" w:rsidRDefault="00C65F46" w:rsidP="001C746B">
            <w:pPr>
              <w:spacing w:line="240" w:lineRule="atLeast"/>
              <w:jc w:val="both"/>
              <w:rPr>
                <w:rFonts w:ascii="Vodafone Rg" w:hAnsi="Vodafone Rg" w:cs="Arial"/>
                <w:lang w:val="en-GB"/>
              </w:rPr>
            </w:pPr>
          </w:p>
        </w:tc>
      </w:tr>
    </w:tbl>
    <w:p w:rsidR="00C65F46" w:rsidRDefault="00C65F46" w:rsidP="00C65F46">
      <w:pPr>
        <w:rPr>
          <w:rFonts w:ascii="Vodafone Rg" w:hAnsi="Vodafone Rg"/>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8"/>
        <w:gridCol w:w="5957"/>
      </w:tblGrid>
      <w:tr w:rsidR="00BD71E1" w:rsidTr="00BD71E1">
        <w:trPr>
          <w:trHeight w:val="256"/>
        </w:trPr>
        <w:tc>
          <w:tcPr>
            <w:tcW w:w="2547"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BD71E1" w:rsidRDefault="00BD71E1">
            <w:pPr>
              <w:spacing w:line="240" w:lineRule="atLeast"/>
              <w:jc w:val="center"/>
              <w:rPr>
                <w:rFonts w:ascii="Vodafone Rg" w:hAnsi="Vodafone Rg" w:cs="Arial"/>
              </w:rPr>
            </w:pPr>
            <w:r>
              <w:rPr>
                <w:rFonts w:ascii="Vodafone Rg" w:hAnsi="Vodafone Rg" w:cs="Arial"/>
                <w:b/>
                <w:color w:val="FFFFFF" w:themeColor="background1"/>
              </w:rPr>
              <w:t>Código del ítem:</w:t>
            </w:r>
          </w:p>
        </w:tc>
        <w:tc>
          <w:tcPr>
            <w:tcW w:w="5953" w:type="dxa"/>
            <w:tcBorders>
              <w:top w:val="single" w:sz="4" w:space="0" w:color="auto"/>
              <w:left w:val="single" w:sz="4" w:space="0" w:color="auto"/>
              <w:bottom w:val="single" w:sz="4" w:space="0" w:color="auto"/>
              <w:right w:val="single" w:sz="4" w:space="0" w:color="auto"/>
            </w:tcBorders>
            <w:vAlign w:val="center"/>
          </w:tcPr>
          <w:p w:rsidR="00BD71E1" w:rsidRDefault="009700BA" w:rsidP="00861AD6">
            <w:pPr>
              <w:spacing w:line="240" w:lineRule="atLeast"/>
              <w:jc w:val="both"/>
              <w:rPr>
                <w:rFonts w:ascii="Vodafone Rg" w:hAnsi="Vodafone Rg" w:cs="Arial"/>
                <w:lang w:val="en-GB"/>
              </w:rPr>
            </w:pPr>
            <w:proofErr w:type="spellStart"/>
            <w:r>
              <w:rPr>
                <w:rFonts w:ascii="Vodafone Rg" w:hAnsi="Vodafone Rg" w:cs="Arial"/>
                <w:lang w:val="en-GB"/>
              </w:rPr>
              <w:t>Mejoras</w:t>
            </w:r>
            <w:proofErr w:type="spellEnd"/>
            <w:r>
              <w:rPr>
                <w:rFonts w:ascii="Vodafone Rg" w:hAnsi="Vodafone Rg" w:cs="Arial"/>
                <w:lang w:val="en-GB"/>
              </w:rPr>
              <w:t xml:space="preserve"> </w:t>
            </w:r>
            <w:proofErr w:type="spellStart"/>
            <w:r>
              <w:rPr>
                <w:rFonts w:ascii="Vodafone Rg" w:hAnsi="Vodafone Rg" w:cs="Arial"/>
                <w:lang w:val="en-GB"/>
              </w:rPr>
              <w:t>modelo</w:t>
            </w:r>
            <w:proofErr w:type="spellEnd"/>
            <w:r>
              <w:rPr>
                <w:rFonts w:ascii="Vodafone Rg" w:hAnsi="Vodafone Rg" w:cs="Arial"/>
                <w:lang w:val="en-GB"/>
              </w:rPr>
              <w:t xml:space="preserve"> </w:t>
            </w:r>
            <w:proofErr w:type="spellStart"/>
            <w:r>
              <w:rPr>
                <w:rFonts w:ascii="Vodafone Rg" w:hAnsi="Vodafone Rg" w:cs="Arial"/>
                <w:lang w:val="en-GB"/>
              </w:rPr>
              <w:t>comsiones</w:t>
            </w:r>
            <w:proofErr w:type="spellEnd"/>
            <w:r>
              <w:rPr>
                <w:rFonts w:ascii="Vodafone Rg" w:hAnsi="Vodafone Rg" w:cs="Arial"/>
                <w:lang w:val="en-GB"/>
              </w:rPr>
              <w:t xml:space="preserve"> MICRO</w:t>
            </w:r>
          </w:p>
        </w:tc>
      </w:tr>
    </w:tbl>
    <w:p w:rsidR="00BD71E1" w:rsidRDefault="00BD71E1" w:rsidP="00BD71E1">
      <w:pPr>
        <w:rPr>
          <w:rFonts w:ascii="Vodafone Rg" w:hAnsi="Vodafone Rg"/>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8"/>
        <w:gridCol w:w="5957"/>
      </w:tblGrid>
      <w:tr w:rsidR="00BD71E1" w:rsidTr="00BD71E1">
        <w:trPr>
          <w:trHeight w:val="256"/>
        </w:trPr>
        <w:tc>
          <w:tcPr>
            <w:tcW w:w="2547"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BD71E1" w:rsidRDefault="00BD71E1">
            <w:pPr>
              <w:spacing w:line="240" w:lineRule="atLeast"/>
              <w:jc w:val="center"/>
              <w:rPr>
                <w:rFonts w:ascii="Vodafone Rg" w:hAnsi="Vodafone Rg" w:cs="Arial"/>
              </w:rPr>
            </w:pPr>
            <w:r>
              <w:rPr>
                <w:rFonts w:ascii="Vodafone Rg" w:hAnsi="Vodafone Rg" w:cs="Arial"/>
                <w:b/>
                <w:color w:val="FFFFFF" w:themeColor="background1"/>
              </w:rPr>
              <w:t xml:space="preserve">Área </w:t>
            </w:r>
            <w:proofErr w:type="spellStart"/>
            <w:r>
              <w:rPr>
                <w:rFonts w:ascii="Vodafone Rg" w:hAnsi="Vodafone Rg" w:cs="Arial"/>
                <w:b/>
                <w:color w:val="FFFFFF" w:themeColor="background1"/>
              </w:rPr>
              <w:t>owner</w:t>
            </w:r>
            <w:proofErr w:type="spellEnd"/>
            <w:r>
              <w:rPr>
                <w:rFonts w:ascii="Vodafone Rg" w:hAnsi="Vodafone Rg" w:cs="Arial"/>
                <w:b/>
                <w:color w:val="FFFFFF" w:themeColor="background1"/>
              </w:rPr>
              <w:t>:</w:t>
            </w:r>
          </w:p>
        </w:tc>
        <w:tc>
          <w:tcPr>
            <w:tcW w:w="5953" w:type="dxa"/>
            <w:tcBorders>
              <w:top w:val="single" w:sz="4" w:space="0" w:color="auto"/>
              <w:left w:val="single" w:sz="4" w:space="0" w:color="auto"/>
              <w:bottom w:val="single" w:sz="4" w:space="0" w:color="auto"/>
              <w:right w:val="single" w:sz="4" w:space="0" w:color="auto"/>
            </w:tcBorders>
            <w:vAlign w:val="center"/>
          </w:tcPr>
          <w:p w:rsidR="00BD71E1" w:rsidRDefault="00BD71E1">
            <w:pPr>
              <w:spacing w:line="240" w:lineRule="atLeast"/>
              <w:jc w:val="both"/>
              <w:rPr>
                <w:rFonts w:ascii="Vodafone Rg" w:hAnsi="Vodafone Rg" w:cs="Arial"/>
                <w:lang w:val="en-GB"/>
              </w:rPr>
            </w:pPr>
          </w:p>
        </w:tc>
      </w:tr>
    </w:tbl>
    <w:p w:rsidR="00BD71E1" w:rsidRDefault="00BD71E1" w:rsidP="00BD71E1">
      <w:pPr>
        <w:jc w:val="both"/>
        <w:rPr>
          <w:rFonts w:ascii="Vodafone Rg" w:hAnsi="Vodafone Rg" w:cs="Arial"/>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8"/>
        <w:gridCol w:w="5957"/>
      </w:tblGrid>
      <w:tr w:rsidR="00D00FDA" w:rsidTr="001D4C4C">
        <w:trPr>
          <w:trHeight w:val="256"/>
        </w:trPr>
        <w:tc>
          <w:tcPr>
            <w:tcW w:w="2548"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D00FDA" w:rsidRDefault="00D00FDA" w:rsidP="001D4C4C">
            <w:pPr>
              <w:spacing w:line="240" w:lineRule="atLeast"/>
              <w:jc w:val="center"/>
              <w:rPr>
                <w:rFonts w:ascii="Vodafone Rg" w:hAnsi="Vodafone Rg" w:cs="Arial"/>
              </w:rPr>
            </w:pPr>
            <w:r>
              <w:rPr>
                <w:rFonts w:ascii="Vodafone Rg" w:hAnsi="Vodafone Rg" w:cs="Arial"/>
                <w:b/>
                <w:color w:val="FFFFFF" w:themeColor="background1"/>
              </w:rPr>
              <w:t>PO</w:t>
            </w:r>
          </w:p>
        </w:tc>
        <w:tc>
          <w:tcPr>
            <w:tcW w:w="5957" w:type="dxa"/>
            <w:tcBorders>
              <w:top w:val="single" w:sz="4" w:space="0" w:color="auto"/>
              <w:left w:val="single" w:sz="4" w:space="0" w:color="auto"/>
              <w:bottom w:val="single" w:sz="4" w:space="0" w:color="auto"/>
              <w:right w:val="single" w:sz="4" w:space="0" w:color="auto"/>
            </w:tcBorders>
            <w:vAlign w:val="center"/>
          </w:tcPr>
          <w:p w:rsidR="00D00FDA" w:rsidRDefault="00D00FDA" w:rsidP="001D4C4C">
            <w:pPr>
              <w:spacing w:line="240" w:lineRule="atLeast"/>
              <w:jc w:val="both"/>
              <w:rPr>
                <w:rFonts w:ascii="Vodafone Rg" w:hAnsi="Vodafone Rg" w:cs="Arial"/>
                <w:lang w:val="en-GB"/>
              </w:rPr>
            </w:pPr>
          </w:p>
        </w:tc>
      </w:tr>
      <w:tr w:rsidR="00D00FDA" w:rsidTr="001D4C4C">
        <w:trPr>
          <w:trHeight w:val="256"/>
        </w:trPr>
        <w:tc>
          <w:tcPr>
            <w:tcW w:w="2548"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D00FDA" w:rsidRDefault="00D00FDA" w:rsidP="001D4C4C">
            <w:pPr>
              <w:spacing w:line="240" w:lineRule="atLeast"/>
              <w:jc w:val="center"/>
              <w:rPr>
                <w:rFonts w:ascii="Vodafone Rg" w:hAnsi="Vodafone Rg" w:cs="Arial"/>
                <w:b/>
              </w:rPr>
            </w:pPr>
            <w:r>
              <w:rPr>
                <w:rFonts w:ascii="Vodafone Rg" w:hAnsi="Vodafone Rg" w:cs="Arial"/>
                <w:b/>
                <w:color w:val="FFFFFF" w:themeColor="background1"/>
              </w:rPr>
              <w:t>PM</w:t>
            </w:r>
          </w:p>
        </w:tc>
        <w:tc>
          <w:tcPr>
            <w:tcW w:w="5957" w:type="dxa"/>
            <w:tcBorders>
              <w:top w:val="single" w:sz="4" w:space="0" w:color="auto"/>
              <w:left w:val="single" w:sz="4" w:space="0" w:color="auto"/>
              <w:bottom w:val="single" w:sz="4" w:space="0" w:color="auto"/>
              <w:right w:val="single" w:sz="4" w:space="0" w:color="auto"/>
            </w:tcBorders>
            <w:vAlign w:val="center"/>
          </w:tcPr>
          <w:p w:rsidR="00D00FDA" w:rsidRDefault="00D00FDA" w:rsidP="001D4C4C">
            <w:pPr>
              <w:spacing w:line="240" w:lineRule="atLeast"/>
              <w:jc w:val="both"/>
              <w:rPr>
                <w:rFonts w:ascii="Vodafone Rg" w:hAnsi="Vodafone Rg" w:cs="Arial"/>
                <w:lang w:val="en-GB"/>
              </w:rPr>
            </w:pPr>
          </w:p>
        </w:tc>
      </w:tr>
      <w:tr w:rsidR="00D00FDA" w:rsidTr="001D4C4C">
        <w:trPr>
          <w:trHeight w:val="256"/>
        </w:trPr>
        <w:tc>
          <w:tcPr>
            <w:tcW w:w="2548"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D00FDA" w:rsidRDefault="00D00FDA" w:rsidP="001D4C4C">
            <w:pPr>
              <w:spacing w:line="240" w:lineRule="atLeast"/>
              <w:jc w:val="center"/>
              <w:rPr>
                <w:rFonts w:ascii="Vodafone Rg" w:hAnsi="Vodafone Rg" w:cs="Arial"/>
                <w:b/>
                <w:color w:val="FFFFFF" w:themeColor="background1"/>
              </w:rPr>
            </w:pPr>
            <w:proofErr w:type="spellStart"/>
            <w:r>
              <w:rPr>
                <w:rFonts w:ascii="Vodafone Rg" w:hAnsi="Vodafone Rg" w:cs="Arial"/>
                <w:b/>
                <w:color w:val="FFFFFF" w:themeColor="background1"/>
              </w:rPr>
              <w:t>Technology</w:t>
            </w:r>
            <w:proofErr w:type="spellEnd"/>
            <w:r>
              <w:rPr>
                <w:rFonts w:ascii="Vodafone Rg" w:hAnsi="Vodafone Rg" w:cs="Arial"/>
                <w:b/>
                <w:color w:val="FFFFFF" w:themeColor="background1"/>
              </w:rPr>
              <w:t xml:space="preserve"> SPOC</w:t>
            </w:r>
          </w:p>
        </w:tc>
        <w:tc>
          <w:tcPr>
            <w:tcW w:w="5957" w:type="dxa"/>
            <w:tcBorders>
              <w:top w:val="single" w:sz="4" w:space="0" w:color="auto"/>
              <w:left w:val="single" w:sz="4" w:space="0" w:color="auto"/>
              <w:bottom w:val="single" w:sz="4" w:space="0" w:color="auto"/>
              <w:right w:val="single" w:sz="4" w:space="0" w:color="auto"/>
            </w:tcBorders>
            <w:vAlign w:val="center"/>
          </w:tcPr>
          <w:p w:rsidR="00D00FDA" w:rsidRDefault="009700BA" w:rsidP="001D4C4C">
            <w:pPr>
              <w:spacing w:line="240" w:lineRule="atLeast"/>
              <w:jc w:val="both"/>
              <w:rPr>
                <w:rFonts w:ascii="Vodafone Rg" w:hAnsi="Vodafone Rg" w:cs="Arial"/>
                <w:lang w:val="en-GB"/>
              </w:rPr>
            </w:pPr>
            <w:proofErr w:type="spellStart"/>
            <w:r>
              <w:rPr>
                <w:rFonts w:ascii="Vodafone Rg" w:hAnsi="Vodafone Rg" w:cs="Arial"/>
                <w:lang w:val="en-GB"/>
              </w:rPr>
              <w:t>ytrigos</w:t>
            </w:r>
            <w:proofErr w:type="spellEnd"/>
          </w:p>
        </w:tc>
      </w:tr>
    </w:tbl>
    <w:p w:rsidR="00C65F46" w:rsidRDefault="00C65F46" w:rsidP="00B04E1D">
      <w:pPr>
        <w:jc w:val="both"/>
        <w:rPr>
          <w:rFonts w:ascii="Vodafone Rg" w:hAnsi="Vodafone Rg" w:cs="Arial"/>
        </w:rPr>
      </w:pPr>
    </w:p>
    <w:p w:rsidR="00C65F46" w:rsidRPr="00C65F46" w:rsidRDefault="00C65F46" w:rsidP="00C65F46">
      <w:pPr>
        <w:pStyle w:val="Heading1"/>
      </w:pPr>
      <w:r w:rsidRPr="00C65F46">
        <w:t>APROBACIÓN</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1310"/>
        <w:gridCol w:w="5895"/>
      </w:tblGrid>
      <w:tr w:rsidR="00C65F46" w:rsidRPr="00B04E1D" w:rsidTr="001C746B">
        <w:trPr>
          <w:trHeight w:val="263"/>
        </w:trPr>
        <w:tc>
          <w:tcPr>
            <w:tcW w:w="1295" w:type="dxa"/>
            <w:shd w:val="clear" w:color="auto" w:fill="FF0000"/>
            <w:vAlign w:val="center"/>
          </w:tcPr>
          <w:p w:rsidR="00C65F46" w:rsidRPr="00B04E1D" w:rsidRDefault="00C65F46" w:rsidP="001C746B">
            <w:pPr>
              <w:spacing w:line="240" w:lineRule="atLeast"/>
              <w:jc w:val="center"/>
              <w:rPr>
                <w:rFonts w:ascii="Vodafone Rg" w:hAnsi="Vodafone Rg" w:cs="Arial"/>
                <w:color w:val="FFFFFF"/>
              </w:rPr>
            </w:pPr>
            <w:r w:rsidRPr="00B04E1D">
              <w:rPr>
                <w:rFonts w:ascii="Vodafone Rg" w:hAnsi="Vodafone Rg" w:cs="Arial"/>
                <w:color w:val="FFFFFF"/>
              </w:rPr>
              <w:t>Fecha</w:t>
            </w:r>
          </w:p>
        </w:tc>
        <w:tc>
          <w:tcPr>
            <w:tcW w:w="1310" w:type="dxa"/>
            <w:shd w:val="clear" w:color="auto" w:fill="FF0000"/>
            <w:vAlign w:val="center"/>
          </w:tcPr>
          <w:p w:rsidR="00C65F46" w:rsidRPr="00B04E1D" w:rsidRDefault="00C65F46" w:rsidP="001C746B">
            <w:pPr>
              <w:spacing w:line="240" w:lineRule="atLeast"/>
              <w:jc w:val="center"/>
              <w:rPr>
                <w:rFonts w:ascii="Vodafone Rg" w:hAnsi="Vodafone Rg" w:cs="Arial"/>
                <w:color w:val="FFFFFF"/>
              </w:rPr>
            </w:pPr>
            <w:r w:rsidRPr="00B04E1D">
              <w:rPr>
                <w:rFonts w:ascii="Vodafone Rg" w:hAnsi="Vodafone Rg" w:cs="Arial"/>
                <w:color w:val="FFFFFF"/>
              </w:rPr>
              <w:t>Versión</w:t>
            </w:r>
          </w:p>
        </w:tc>
        <w:tc>
          <w:tcPr>
            <w:tcW w:w="5895" w:type="dxa"/>
            <w:shd w:val="clear" w:color="auto" w:fill="FF0000"/>
            <w:vAlign w:val="center"/>
          </w:tcPr>
          <w:p w:rsidR="00C65F46" w:rsidRPr="00B04E1D" w:rsidRDefault="00C65F46" w:rsidP="001C746B">
            <w:pPr>
              <w:spacing w:line="240" w:lineRule="atLeast"/>
              <w:jc w:val="center"/>
              <w:rPr>
                <w:rFonts w:ascii="Vodafone Rg" w:hAnsi="Vodafone Rg" w:cs="Arial"/>
                <w:color w:val="FFFFFF"/>
              </w:rPr>
            </w:pPr>
            <w:r w:rsidRPr="00B04E1D">
              <w:rPr>
                <w:rFonts w:ascii="Vodafone Rg" w:hAnsi="Vodafone Rg" w:cs="Arial"/>
                <w:color w:val="FFFFFF"/>
              </w:rPr>
              <w:t>Departamento - aprobador</w:t>
            </w:r>
          </w:p>
        </w:tc>
      </w:tr>
      <w:tr w:rsidR="00C65F46" w:rsidRPr="00B04E1D" w:rsidTr="001C746B">
        <w:trPr>
          <w:trHeight w:val="250"/>
        </w:trPr>
        <w:tc>
          <w:tcPr>
            <w:tcW w:w="1295" w:type="dxa"/>
            <w:shd w:val="clear" w:color="auto" w:fill="auto"/>
            <w:vAlign w:val="center"/>
          </w:tcPr>
          <w:p w:rsidR="00C65F46" w:rsidRPr="00B04E1D" w:rsidRDefault="00C65F46" w:rsidP="001C746B">
            <w:pPr>
              <w:spacing w:line="240" w:lineRule="atLeast"/>
              <w:jc w:val="center"/>
              <w:rPr>
                <w:rFonts w:ascii="Vodafone Rg" w:hAnsi="Vodafone Rg" w:cs="Arial"/>
              </w:rPr>
            </w:pPr>
          </w:p>
        </w:tc>
        <w:tc>
          <w:tcPr>
            <w:tcW w:w="1310" w:type="dxa"/>
            <w:shd w:val="clear" w:color="auto" w:fill="auto"/>
            <w:vAlign w:val="center"/>
          </w:tcPr>
          <w:p w:rsidR="00C65F46" w:rsidRPr="00B04E1D" w:rsidRDefault="00C65F46" w:rsidP="001C746B">
            <w:pPr>
              <w:spacing w:line="240" w:lineRule="atLeast"/>
              <w:jc w:val="center"/>
              <w:rPr>
                <w:rFonts w:ascii="Vodafone Rg" w:hAnsi="Vodafone Rg" w:cs="Arial"/>
              </w:rPr>
            </w:pPr>
          </w:p>
        </w:tc>
        <w:tc>
          <w:tcPr>
            <w:tcW w:w="5895" w:type="dxa"/>
            <w:shd w:val="clear" w:color="auto" w:fill="auto"/>
            <w:vAlign w:val="center"/>
          </w:tcPr>
          <w:p w:rsidR="00C65F46" w:rsidRPr="00B04E1D" w:rsidRDefault="00C65F46" w:rsidP="001C746B">
            <w:pPr>
              <w:spacing w:line="240" w:lineRule="atLeast"/>
              <w:jc w:val="both"/>
              <w:rPr>
                <w:rFonts w:ascii="Vodafone Rg" w:hAnsi="Vodafone Rg" w:cs="Arial"/>
                <w:lang w:val="en-GB"/>
              </w:rPr>
            </w:pPr>
          </w:p>
        </w:tc>
      </w:tr>
    </w:tbl>
    <w:p w:rsidR="00C65F46" w:rsidRDefault="00C65F46" w:rsidP="00B04E1D">
      <w:pPr>
        <w:rPr>
          <w:rFonts w:ascii="Vodafone Rg" w:hAnsi="Vodafone Rg"/>
        </w:rPr>
      </w:pPr>
    </w:p>
    <w:p w:rsidR="00C65F46" w:rsidRDefault="00C65F46" w:rsidP="00B04E1D">
      <w:pPr>
        <w:rPr>
          <w:rFonts w:ascii="Vodafone Rg" w:hAnsi="Vodafone Rg"/>
        </w:rPr>
      </w:pPr>
    </w:p>
    <w:p w:rsidR="00C65F46" w:rsidRDefault="00C65F46" w:rsidP="00C65F46">
      <w:pPr>
        <w:pStyle w:val="Heading1"/>
      </w:pPr>
      <w:r>
        <w:t>CONTROL DE VERSIONES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296"/>
        <w:gridCol w:w="5784"/>
      </w:tblGrid>
      <w:tr w:rsidR="00C65F46" w:rsidRPr="00B04E1D" w:rsidTr="00360E64">
        <w:trPr>
          <w:trHeight w:val="268"/>
        </w:trPr>
        <w:tc>
          <w:tcPr>
            <w:tcW w:w="1420" w:type="dxa"/>
            <w:shd w:val="clear" w:color="auto" w:fill="FF0000"/>
            <w:vAlign w:val="center"/>
          </w:tcPr>
          <w:p w:rsidR="00C65F46" w:rsidRPr="00B04E1D" w:rsidRDefault="00C65F46" w:rsidP="001C746B">
            <w:pPr>
              <w:spacing w:line="240" w:lineRule="atLeast"/>
              <w:jc w:val="center"/>
              <w:rPr>
                <w:rFonts w:ascii="Vodafone Rg" w:hAnsi="Vodafone Rg" w:cs="Arial"/>
                <w:color w:val="FFFFFF"/>
              </w:rPr>
            </w:pPr>
            <w:r w:rsidRPr="00B04E1D">
              <w:rPr>
                <w:rFonts w:ascii="Vodafone Rg" w:hAnsi="Vodafone Rg" w:cs="Arial"/>
                <w:color w:val="FFFFFF"/>
              </w:rPr>
              <w:t>Fecha</w:t>
            </w:r>
          </w:p>
        </w:tc>
        <w:tc>
          <w:tcPr>
            <w:tcW w:w="1296" w:type="dxa"/>
            <w:shd w:val="clear" w:color="auto" w:fill="FF0000"/>
            <w:vAlign w:val="center"/>
          </w:tcPr>
          <w:p w:rsidR="00C65F46" w:rsidRPr="00B04E1D" w:rsidRDefault="00C65F46" w:rsidP="001C746B">
            <w:pPr>
              <w:spacing w:line="240" w:lineRule="atLeast"/>
              <w:jc w:val="center"/>
              <w:rPr>
                <w:rFonts w:ascii="Vodafone Rg" w:hAnsi="Vodafone Rg" w:cs="Arial"/>
                <w:color w:val="FFFFFF"/>
              </w:rPr>
            </w:pPr>
            <w:r w:rsidRPr="00B04E1D">
              <w:rPr>
                <w:rFonts w:ascii="Vodafone Rg" w:hAnsi="Vodafone Rg" w:cs="Arial"/>
                <w:color w:val="FFFFFF"/>
              </w:rPr>
              <w:t>Versión</w:t>
            </w:r>
          </w:p>
        </w:tc>
        <w:tc>
          <w:tcPr>
            <w:tcW w:w="5784" w:type="dxa"/>
            <w:shd w:val="clear" w:color="auto" w:fill="FF0000"/>
            <w:vAlign w:val="center"/>
          </w:tcPr>
          <w:p w:rsidR="00C65F46" w:rsidRPr="00B04E1D" w:rsidRDefault="00C65F46" w:rsidP="001C746B">
            <w:pPr>
              <w:spacing w:line="240" w:lineRule="atLeast"/>
              <w:jc w:val="center"/>
              <w:rPr>
                <w:rFonts w:ascii="Vodafone Rg" w:hAnsi="Vodafone Rg" w:cs="Arial"/>
                <w:color w:val="FFFFFF"/>
              </w:rPr>
            </w:pPr>
            <w:r w:rsidRPr="00B04E1D">
              <w:rPr>
                <w:rFonts w:ascii="Vodafone Rg" w:hAnsi="Vodafone Rg" w:cs="Arial"/>
                <w:color w:val="FFFFFF"/>
              </w:rPr>
              <w:t>Comentarios</w:t>
            </w:r>
          </w:p>
        </w:tc>
      </w:tr>
      <w:tr w:rsidR="00C65F46" w:rsidRPr="00B04E1D" w:rsidTr="00360E64">
        <w:trPr>
          <w:trHeight w:val="256"/>
        </w:trPr>
        <w:tc>
          <w:tcPr>
            <w:tcW w:w="1420" w:type="dxa"/>
            <w:shd w:val="clear" w:color="auto" w:fill="auto"/>
            <w:vAlign w:val="center"/>
          </w:tcPr>
          <w:p w:rsidR="00C65F46" w:rsidRPr="00B04E1D" w:rsidRDefault="003727CA" w:rsidP="00360E64">
            <w:pPr>
              <w:spacing w:line="240" w:lineRule="atLeast"/>
              <w:jc w:val="center"/>
              <w:rPr>
                <w:rFonts w:ascii="Vodafone Rg" w:hAnsi="Vodafone Rg" w:cs="Arial"/>
              </w:rPr>
            </w:pPr>
            <w:r>
              <w:rPr>
                <w:rFonts w:ascii="Vodafone Rg" w:hAnsi="Vodafone Rg" w:cs="Arial"/>
              </w:rPr>
              <w:t>22</w:t>
            </w:r>
            <w:r w:rsidR="00097165">
              <w:rPr>
                <w:rFonts w:ascii="Vodafone Rg" w:hAnsi="Vodafone Rg" w:cs="Arial"/>
              </w:rPr>
              <w:t>/01/2018</w:t>
            </w:r>
          </w:p>
        </w:tc>
        <w:tc>
          <w:tcPr>
            <w:tcW w:w="1296" w:type="dxa"/>
            <w:shd w:val="clear" w:color="auto" w:fill="auto"/>
            <w:vAlign w:val="center"/>
          </w:tcPr>
          <w:p w:rsidR="00C65F46" w:rsidRPr="00B04E1D" w:rsidRDefault="00BD64AC" w:rsidP="001C746B">
            <w:pPr>
              <w:spacing w:line="240" w:lineRule="atLeast"/>
              <w:jc w:val="center"/>
              <w:rPr>
                <w:rFonts w:ascii="Vodafone Rg" w:hAnsi="Vodafone Rg" w:cs="Arial"/>
              </w:rPr>
            </w:pPr>
            <w:r>
              <w:rPr>
                <w:rFonts w:ascii="Vodafone Rg" w:hAnsi="Vodafone Rg" w:cs="Arial"/>
              </w:rPr>
              <w:t>1</w:t>
            </w:r>
          </w:p>
        </w:tc>
        <w:tc>
          <w:tcPr>
            <w:tcW w:w="5784" w:type="dxa"/>
            <w:shd w:val="clear" w:color="auto" w:fill="auto"/>
            <w:vAlign w:val="center"/>
          </w:tcPr>
          <w:p w:rsidR="00C65F46" w:rsidRPr="00875BAF" w:rsidRDefault="003727CA" w:rsidP="00097165">
            <w:pPr>
              <w:spacing w:line="240" w:lineRule="atLeast"/>
              <w:jc w:val="both"/>
              <w:rPr>
                <w:rFonts w:ascii="Vodafone Rg" w:hAnsi="Vodafone Rg" w:cs="Arial"/>
              </w:rPr>
            </w:pPr>
            <w:r>
              <w:rPr>
                <w:rFonts w:ascii="Vodafone Rg" w:hAnsi="Vodafone Rg" w:cs="Arial"/>
              </w:rPr>
              <w:t>Efgonza3 – Descripción de requerimientos de canal</w:t>
            </w:r>
          </w:p>
        </w:tc>
      </w:tr>
      <w:tr w:rsidR="00360E64" w:rsidRPr="00B04E1D" w:rsidTr="00360E64">
        <w:trPr>
          <w:trHeight w:val="256"/>
        </w:trPr>
        <w:tc>
          <w:tcPr>
            <w:tcW w:w="1420" w:type="dxa"/>
            <w:shd w:val="clear" w:color="auto" w:fill="auto"/>
            <w:vAlign w:val="center"/>
          </w:tcPr>
          <w:p w:rsidR="00360E64" w:rsidRPr="00B04E1D" w:rsidRDefault="00B465C1" w:rsidP="001C746B">
            <w:pPr>
              <w:spacing w:line="240" w:lineRule="atLeast"/>
              <w:jc w:val="center"/>
              <w:rPr>
                <w:rFonts w:ascii="Vodafone Rg" w:hAnsi="Vodafone Rg" w:cs="Arial"/>
              </w:rPr>
            </w:pPr>
            <w:r>
              <w:rPr>
                <w:rFonts w:ascii="Vodafone Rg" w:hAnsi="Vodafone Rg" w:cs="Arial"/>
              </w:rPr>
              <w:t>22/01/2018</w:t>
            </w:r>
          </w:p>
        </w:tc>
        <w:tc>
          <w:tcPr>
            <w:tcW w:w="1296" w:type="dxa"/>
            <w:shd w:val="clear" w:color="auto" w:fill="auto"/>
            <w:vAlign w:val="center"/>
          </w:tcPr>
          <w:p w:rsidR="00360E64" w:rsidRPr="00B04E1D" w:rsidRDefault="00B465C1" w:rsidP="001C746B">
            <w:pPr>
              <w:spacing w:line="240" w:lineRule="atLeast"/>
              <w:jc w:val="center"/>
              <w:rPr>
                <w:rFonts w:ascii="Vodafone Rg" w:hAnsi="Vodafone Rg" w:cs="Arial"/>
              </w:rPr>
            </w:pPr>
            <w:r>
              <w:rPr>
                <w:rFonts w:ascii="Vodafone Rg" w:hAnsi="Vodafone Rg" w:cs="Arial"/>
              </w:rPr>
              <w:t>2</w:t>
            </w:r>
          </w:p>
        </w:tc>
        <w:tc>
          <w:tcPr>
            <w:tcW w:w="5784" w:type="dxa"/>
            <w:shd w:val="clear" w:color="auto" w:fill="auto"/>
            <w:vAlign w:val="center"/>
          </w:tcPr>
          <w:p w:rsidR="00360E64" w:rsidRPr="00B04E1D" w:rsidRDefault="00B465C1" w:rsidP="00360E64">
            <w:pPr>
              <w:spacing w:line="240" w:lineRule="atLeast"/>
              <w:jc w:val="both"/>
              <w:rPr>
                <w:rFonts w:ascii="Vodafone Rg" w:hAnsi="Vodafone Rg" w:cs="Arial"/>
              </w:rPr>
            </w:pPr>
            <w:r>
              <w:rPr>
                <w:rFonts w:ascii="Vodafone Rg" w:hAnsi="Vodafone Rg" w:cs="Arial"/>
              </w:rPr>
              <w:t>Mmarti69. Incluye requisito genérico de comisiones</w:t>
            </w:r>
          </w:p>
        </w:tc>
      </w:tr>
      <w:tr w:rsidR="00360E64" w:rsidRPr="00B04E1D" w:rsidTr="00360E64">
        <w:trPr>
          <w:trHeight w:val="256"/>
        </w:trPr>
        <w:tc>
          <w:tcPr>
            <w:tcW w:w="1420" w:type="dxa"/>
            <w:shd w:val="clear" w:color="auto" w:fill="auto"/>
            <w:vAlign w:val="center"/>
          </w:tcPr>
          <w:p w:rsidR="00360E64" w:rsidRPr="00B04E1D" w:rsidRDefault="009700BA" w:rsidP="001C746B">
            <w:pPr>
              <w:spacing w:line="240" w:lineRule="atLeast"/>
              <w:jc w:val="center"/>
              <w:rPr>
                <w:rFonts w:ascii="Vodafone Rg" w:hAnsi="Vodafone Rg" w:cs="Arial"/>
              </w:rPr>
            </w:pPr>
            <w:r>
              <w:rPr>
                <w:rFonts w:ascii="Vodafone Rg" w:hAnsi="Vodafone Rg" w:cs="Arial"/>
              </w:rPr>
              <w:t>02/02/2018</w:t>
            </w:r>
          </w:p>
        </w:tc>
        <w:tc>
          <w:tcPr>
            <w:tcW w:w="1296" w:type="dxa"/>
            <w:shd w:val="clear" w:color="auto" w:fill="auto"/>
            <w:vAlign w:val="center"/>
          </w:tcPr>
          <w:p w:rsidR="00360E64" w:rsidRPr="00B04E1D" w:rsidRDefault="009700BA" w:rsidP="001C746B">
            <w:pPr>
              <w:spacing w:line="240" w:lineRule="atLeast"/>
              <w:jc w:val="center"/>
              <w:rPr>
                <w:rFonts w:ascii="Vodafone Rg" w:hAnsi="Vodafone Rg" w:cs="Arial"/>
              </w:rPr>
            </w:pPr>
            <w:r>
              <w:rPr>
                <w:rFonts w:ascii="Vodafone Rg" w:hAnsi="Vodafone Rg" w:cs="Arial"/>
              </w:rPr>
              <w:t>3</w:t>
            </w:r>
          </w:p>
        </w:tc>
        <w:tc>
          <w:tcPr>
            <w:tcW w:w="5784" w:type="dxa"/>
            <w:shd w:val="clear" w:color="auto" w:fill="auto"/>
            <w:vAlign w:val="center"/>
          </w:tcPr>
          <w:p w:rsidR="00360E64" w:rsidRPr="00B04E1D" w:rsidRDefault="009700BA" w:rsidP="00DD2568">
            <w:pPr>
              <w:spacing w:line="240" w:lineRule="atLeast"/>
              <w:jc w:val="both"/>
              <w:rPr>
                <w:rFonts w:ascii="Vodafone Rg" w:hAnsi="Vodafone Rg" w:cs="Arial"/>
              </w:rPr>
            </w:pPr>
            <w:r>
              <w:rPr>
                <w:rFonts w:ascii="Vodafone Rg" w:hAnsi="Vodafone Rg" w:cs="Arial"/>
              </w:rPr>
              <w:t>Unifico documento modelo asesores y recuperaciones</w:t>
            </w:r>
          </w:p>
        </w:tc>
      </w:tr>
      <w:tr w:rsidR="00360E64" w:rsidRPr="00B04E1D" w:rsidTr="00360E64">
        <w:trPr>
          <w:trHeight w:val="256"/>
        </w:trPr>
        <w:tc>
          <w:tcPr>
            <w:tcW w:w="1420" w:type="dxa"/>
            <w:shd w:val="clear" w:color="auto" w:fill="auto"/>
            <w:vAlign w:val="center"/>
          </w:tcPr>
          <w:p w:rsidR="00360E64" w:rsidRPr="00B04E1D" w:rsidRDefault="009C467C" w:rsidP="001C746B">
            <w:pPr>
              <w:spacing w:line="240" w:lineRule="atLeast"/>
              <w:jc w:val="center"/>
              <w:rPr>
                <w:rFonts w:ascii="Vodafone Rg" w:hAnsi="Vodafone Rg" w:cs="Arial"/>
              </w:rPr>
            </w:pPr>
            <w:r>
              <w:rPr>
                <w:rFonts w:ascii="Vodafone Rg" w:hAnsi="Vodafone Rg" w:cs="Arial"/>
              </w:rPr>
              <w:t>08/02/2018</w:t>
            </w:r>
          </w:p>
        </w:tc>
        <w:tc>
          <w:tcPr>
            <w:tcW w:w="1296" w:type="dxa"/>
            <w:shd w:val="clear" w:color="auto" w:fill="auto"/>
            <w:vAlign w:val="center"/>
          </w:tcPr>
          <w:p w:rsidR="00360E64" w:rsidRPr="00B04E1D" w:rsidRDefault="009C467C" w:rsidP="001C746B">
            <w:pPr>
              <w:spacing w:line="240" w:lineRule="atLeast"/>
              <w:jc w:val="center"/>
              <w:rPr>
                <w:rFonts w:ascii="Vodafone Rg" w:hAnsi="Vodafone Rg" w:cs="Arial"/>
              </w:rPr>
            </w:pPr>
            <w:r>
              <w:rPr>
                <w:rFonts w:ascii="Vodafone Rg" w:hAnsi="Vodafone Rg" w:cs="Arial"/>
              </w:rPr>
              <w:t>4</w:t>
            </w:r>
          </w:p>
        </w:tc>
        <w:tc>
          <w:tcPr>
            <w:tcW w:w="5784" w:type="dxa"/>
            <w:shd w:val="clear" w:color="auto" w:fill="auto"/>
            <w:vAlign w:val="center"/>
          </w:tcPr>
          <w:p w:rsidR="00360E64" w:rsidRPr="00B04E1D" w:rsidRDefault="009C467C" w:rsidP="001C746B">
            <w:pPr>
              <w:spacing w:line="240" w:lineRule="atLeast"/>
              <w:jc w:val="both"/>
              <w:rPr>
                <w:rFonts w:ascii="Vodafone Rg" w:hAnsi="Vodafone Rg" w:cs="Arial"/>
              </w:rPr>
            </w:pPr>
            <w:r>
              <w:rPr>
                <w:rFonts w:ascii="Vodafone Rg" w:hAnsi="Vodafone Rg" w:cs="Arial"/>
              </w:rPr>
              <w:t>Efgonza3 – Amplío detalle sobre requerimientos Asesores</w:t>
            </w:r>
          </w:p>
        </w:tc>
      </w:tr>
      <w:tr w:rsidR="00360E64" w:rsidRPr="00B04E1D" w:rsidTr="00360E64">
        <w:trPr>
          <w:trHeight w:val="256"/>
        </w:trPr>
        <w:tc>
          <w:tcPr>
            <w:tcW w:w="1420" w:type="dxa"/>
            <w:shd w:val="clear" w:color="auto" w:fill="auto"/>
            <w:vAlign w:val="center"/>
          </w:tcPr>
          <w:p w:rsidR="00360E64" w:rsidRPr="00B04E1D" w:rsidRDefault="00360E64" w:rsidP="001C746B">
            <w:pPr>
              <w:spacing w:line="240" w:lineRule="atLeast"/>
              <w:jc w:val="center"/>
              <w:rPr>
                <w:rFonts w:ascii="Vodafone Rg" w:hAnsi="Vodafone Rg" w:cs="Arial"/>
              </w:rPr>
            </w:pPr>
          </w:p>
        </w:tc>
        <w:tc>
          <w:tcPr>
            <w:tcW w:w="1296" w:type="dxa"/>
            <w:shd w:val="clear" w:color="auto" w:fill="auto"/>
            <w:vAlign w:val="center"/>
          </w:tcPr>
          <w:p w:rsidR="00360E64" w:rsidRPr="00B04E1D" w:rsidRDefault="00360E64" w:rsidP="001C746B">
            <w:pPr>
              <w:spacing w:line="240" w:lineRule="atLeast"/>
              <w:jc w:val="center"/>
              <w:rPr>
                <w:rFonts w:ascii="Vodafone Rg" w:hAnsi="Vodafone Rg" w:cs="Arial"/>
              </w:rPr>
            </w:pPr>
          </w:p>
        </w:tc>
        <w:tc>
          <w:tcPr>
            <w:tcW w:w="5784" w:type="dxa"/>
            <w:shd w:val="clear" w:color="auto" w:fill="auto"/>
            <w:vAlign w:val="center"/>
          </w:tcPr>
          <w:p w:rsidR="00360E64" w:rsidRPr="00B04E1D" w:rsidRDefault="00360E64" w:rsidP="00943492">
            <w:pPr>
              <w:spacing w:line="240" w:lineRule="atLeast"/>
              <w:jc w:val="both"/>
              <w:rPr>
                <w:rFonts w:ascii="Vodafone Rg" w:hAnsi="Vodafone Rg" w:cs="Arial"/>
              </w:rPr>
            </w:pPr>
          </w:p>
        </w:tc>
      </w:tr>
      <w:tr w:rsidR="00360E64" w:rsidRPr="00B04E1D" w:rsidTr="00AB65BB">
        <w:trPr>
          <w:trHeight w:val="295"/>
        </w:trPr>
        <w:tc>
          <w:tcPr>
            <w:tcW w:w="1420" w:type="dxa"/>
            <w:shd w:val="clear" w:color="auto" w:fill="auto"/>
            <w:vAlign w:val="center"/>
          </w:tcPr>
          <w:p w:rsidR="00360E64" w:rsidRPr="00B04E1D" w:rsidRDefault="00360E64" w:rsidP="001C746B">
            <w:pPr>
              <w:spacing w:line="240" w:lineRule="atLeast"/>
              <w:jc w:val="center"/>
              <w:rPr>
                <w:rFonts w:ascii="Vodafone Rg" w:hAnsi="Vodafone Rg" w:cs="Arial"/>
              </w:rPr>
            </w:pPr>
          </w:p>
        </w:tc>
        <w:tc>
          <w:tcPr>
            <w:tcW w:w="1296" w:type="dxa"/>
            <w:shd w:val="clear" w:color="auto" w:fill="auto"/>
            <w:vAlign w:val="center"/>
          </w:tcPr>
          <w:p w:rsidR="00360E64" w:rsidRPr="00B04E1D" w:rsidRDefault="00360E64" w:rsidP="001C746B">
            <w:pPr>
              <w:spacing w:line="240" w:lineRule="atLeast"/>
              <w:jc w:val="center"/>
              <w:rPr>
                <w:rFonts w:ascii="Vodafone Rg" w:hAnsi="Vodafone Rg" w:cs="Arial"/>
              </w:rPr>
            </w:pPr>
          </w:p>
        </w:tc>
        <w:tc>
          <w:tcPr>
            <w:tcW w:w="5784" w:type="dxa"/>
            <w:shd w:val="clear" w:color="auto" w:fill="auto"/>
            <w:vAlign w:val="center"/>
          </w:tcPr>
          <w:p w:rsidR="00360E64" w:rsidRPr="00B04E1D" w:rsidRDefault="00360E64" w:rsidP="001C746B">
            <w:pPr>
              <w:spacing w:line="240" w:lineRule="atLeast"/>
              <w:jc w:val="both"/>
              <w:rPr>
                <w:rFonts w:ascii="Vodafone Rg" w:hAnsi="Vodafone Rg" w:cs="Arial"/>
              </w:rPr>
            </w:pPr>
          </w:p>
        </w:tc>
      </w:tr>
      <w:tr w:rsidR="00AB65BB" w:rsidRPr="00B04E1D" w:rsidTr="00360E64">
        <w:trPr>
          <w:trHeight w:val="256"/>
        </w:trPr>
        <w:tc>
          <w:tcPr>
            <w:tcW w:w="1420" w:type="dxa"/>
            <w:shd w:val="clear" w:color="auto" w:fill="auto"/>
            <w:vAlign w:val="center"/>
          </w:tcPr>
          <w:p w:rsidR="00AB65BB" w:rsidRPr="00B04E1D" w:rsidRDefault="00AB65BB" w:rsidP="001C746B">
            <w:pPr>
              <w:spacing w:line="240" w:lineRule="atLeast"/>
              <w:jc w:val="center"/>
              <w:rPr>
                <w:rFonts w:ascii="Vodafone Rg" w:hAnsi="Vodafone Rg" w:cs="Arial"/>
              </w:rPr>
            </w:pPr>
          </w:p>
        </w:tc>
        <w:tc>
          <w:tcPr>
            <w:tcW w:w="1296" w:type="dxa"/>
            <w:shd w:val="clear" w:color="auto" w:fill="auto"/>
            <w:vAlign w:val="center"/>
          </w:tcPr>
          <w:p w:rsidR="00AB65BB" w:rsidRPr="00B04E1D" w:rsidRDefault="00AB65BB" w:rsidP="001C746B">
            <w:pPr>
              <w:spacing w:line="240" w:lineRule="atLeast"/>
              <w:jc w:val="center"/>
              <w:rPr>
                <w:rFonts w:ascii="Vodafone Rg" w:hAnsi="Vodafone Rg" w:cs="Arial"/>
              </w:rPr>
            </w:pPr>
          </w:p>
        </w:tc>
        <w:tc>
          <w:tcPr>
            <w:tcW w:w="5784" w:type="dxa"/>
            <w:shd w:val="clear" w:color="auto" w:fill="auto"/>
            <w:vAlign w:val="center"/>
          </w:tcPr>
          <w:p w:rsidR="00AB65BB" w:rsidRPr="00B04E1D" w:rsidRDefault="00AB65BB" w:rsidP="00AB65BB">
            <w:pPr>
              <w:spacing w:line="240" w:lineRule="atLeast"/>
              <w:jc w:val="both"/>
              <w:rPr>
                <w:rFonts w:ascii="Vodafone Rg" w:hAnsi="Vodafone Rg" w:cs="Arial"/>
              </w:rPr>
            </w:pPr>
          </w:p>
        </w:tc>
      </w:tr>
      <w:tr w:rsidR="00AB65BB" w:rsidRPr="00B04E1D" w:rsidTr="00360E64">
        <w:trPr>
          <w:trHeight w:val="256"/>
        </w:trPr>
        <w:tc>
          <w:tcPr>
            <w:tcW w:w="1420" w:type="dxa"/>
            <w:shd w:val="clear" w:color="auto" w:fill="auto"/>
            <w:vAlign w:val="center"/>
          </w:tcPr>
          <w:p w:rsidR="00AB65BB" w:rsidRPr="00B04E1D" w:rsidRDefault="00AB65BB" w:rsidP="001C746B">
            <w:pPr>
              <w:spacing w:line="240" w:lineRule="atLeast"/>
              <w:jc w:val="center"/>
              <w:rPr>
                <w:rFonts w:ascii="Vodafone Rg" w:hAnsi="Vodafone Rg" w:cs="Arial"/>
              </w:rPr>
            </w:pPr>
          </w:p>
        </w:tc>
        <w:tc>
          <w:tcPr>
            <w:tcW w:w="1296" w:type="dxa"/>
            <w:shd w:val="clear" w:color="auto" w:fill="auto"/>
            <w:vAlign w:val="center"/>
          </w:tcPr>
          <w:p w:rsidR="00AB65BB" w:rsidRPr="00B04E1D" w:rsidRDefault="00AB65BB" w:rsidP="001C746B">
            <w:pPr>
              <w:spacing w:line="240" w:lineRule="atLeast"/>
              <w:jc w:val="center"/>
              <w:rPr>
                <w:rFonts w:ascii="Vodafone Rg" w:hAnsi="Vodafone Rg" w:cs="Arial"/>
              </w:rPr>
            </w:pPr>
          </w:p>
        </w:tc>
        <w:tc>
          <w:tcPr>
            <w:tcW w:w="5784" w:type="dxa"/>
            <w:shd w:val="clear" w:color="auto" w:fill="auto"/>
            <w:vAlign w:val="center"/>
          </w:tcPr>
          <w:p w:rsidR="00AB65BB" w:rsidRPr="00B04E1D" w:rsidRDefault="00AB65BB" w:rsidP="001C746B">
            <w:pPr>
              <w:spacing w:line="240" w:lineRule="atLeast"/>
              <w:jc w:val="both"/>
              <w:rPr>
                <w:rFonts w:ascii="Vodafone Rg" w:hAnsi="Vodafone Rg" w:cs="Arial"/>
              </w:rPr>
            </w:pPr>
          </w:p>
        </w:tc>
      </w:tr>
    </w:tbl>
    <w:p w:rsidR="00C65F46" w:rsidRDefault="00C65F46" w:rsidP="00B04E1D">
      <w:pPr>
        <w:rPr>
          <w:rFonts w:ascii="Vodafone Rg" w:hAnsi="Vodafone Rg"/>
        </w:rPr>
      </w:pPr>
    </w:p>
    <w:p w:rsidR="00C65F46" w:rsidRDefault="00C65F46">
      <w:pPr>
        <w:spacing w:after="160" w:line="259" w:lineRule="auto"/>
        <w:rPr>
          <w:rFonts w:ascii="Vodafone Rg" w:hAnsi="Vodafone Rg"/>
        </w:rPr>
      </w:pPr>
      <w:r>
        <w:rPr>
          <w:rFonts w:ascii="Vodafone Rg" w:hAnsi="Vodafone Rg"/>
        </w:rPr>
        <w:br w:type="page"/>
      </w:r>
    </w:p>
    <w:p w:rsidR="00C65F46" w:rsidRPr="00360E64" w:rsidRDefault="009700BA" w:rsidP="000C67DA">
      <w:pPr>
        <w:pStyle w:val="Heading2"/>
      </w:pPr>
      <w:bookmarkStart w:id="0" w:name="_Toc23735569"/>
      <w:r>
        <w:lastRenderedPageBreak/>
        <w:t>ASESORES</w:t>
      </w:r>
    </w:p>
    <w:p w:rsidR="005F481F" w:rsidRPr="00360E64" w:rsidRDefault="005F481F" w:rsidP="005F481F"/>
    <w:bookmarkEnd w:id="0"/>
    <w:p w:rsidR="00642462" w:rsidRPr="00360E64" w:rsidRDefault="00642462" w:rsidP="00642462"/>
    <w:tbl>
      <w:tblPr>
        <w:tblW w:w="5135" w:type="pct"/>
        <w:tblLayout w:type="fixed"/>
        <w:tblLook w:val="0000" w:firstRow="0" w:lastRow="0" w:firstColumn="0" w:lastColumn="0" w:noHBand="0" w:noVBand="0"/>
      </w:tblPr>
      <w:tblGrid>
        <w:gridCol w:w="1391"/>
        <w:gridCol w:w="928"/>
        <w:gridCol w:w="2435"/>
        <w:gridCol w:w="1621"/>
        <w:gridCol w:w="44"/>
        <w:gridCol w:w="809"/>
        <w:gridCol w:w="1495"/>
      </w:tblGrid>
      <w:tr w:rsidR="00642462" w:rsidRPr="000560B3" w:rsidTr="003156CB">
        <w:trPr>
          <w:trHeight w:val="504"/>
        </w:trPr>
        <w:tc>
          <w:tcPr>
            <w:tcW w:w="1329" w:type="pct"/>
            <w:gridSpan w:val="2"/>
            <w:tcBorders>
              <w:top w:val="single" w:sz="4" w:space="0" w:color="auto"/>
              <w:left w:val="single" w:sz="4" w:space="0" w:color="auto"/>
              <w:bottom w:val="single" w:sz="4" w:space="0" w:color="auto"/>
              <w:right w:val="single" w:sz="4" w:space="0" w:color="auto"/>
            </w:tcBorders>
            <w:shd w:val="clear" w:color="auto" w:fill="FF0000"/>
            <w:vAlign w:val="center"/>
          </w:tcPr>
          <w:p w:rsidR="00642462" w:rsidRPr="00360E64" w:rsidRDefault="00642462" w:rsidP="003D73CD">
            <w:pPr>
              <w:rPr>
                <w:rFonts w:ascii="Vodafone Rg" w:hAnsi="Vodafone Rg"/>
                <w:b/>
                <w:color w:val="FFFFFF" w:themeColor="background1"/>
              </w:rPr>
            </w:pPr>
            <w:r w:rsidRPr="00360E64">
              <w:rPr>
                <w:rFonts w:ascii="Vodafone Rg" w:hAnsi="Vodafone Rg"/>
                <w:b/>
                <w:color w:val="FFFFFF" w:themeColor="background1"/>
              </w:rPr>
              <w:t>Código de requerimiento</w:t>
            </w:r>
          </w:p>
        </w:tc>
        <w:tc>
          <w:tcPr>
            <w:tcW w:w="2350"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tcPr>
          <w:p w:rsidR="00642462" w:rsidRPr="00360E64" w:rsidRDefault="00642462" w:rsidP="003D73CD">
            <w:pPr>
              <w:rPr>
                <w:rFonts w:ascii="Vodafone Rg" w:hAnsi="Vodafone Rg"/>
                <w:b/>
                <w:color w:val="FFFFFF" w:themeColor="background1"/>
                <w:sz w:val="20"/>
              </w:rPr>
            </w:pPr>
            <w:r w:rsidRPr="00360E64">
              <w:rPr>
                <w:rFonts w:ascii="Vodafone Rg" w:hAnsi="Vodafone Rg"/>
                <w:b/>
                <w:color w:val="FFFFFF" w:themeColor="background1"/>
                <w:sz w:val="20"/>
              </w:rPr>
              <w:t>Códigos de requerimientos relacionados</w:t>
            </w:r>
          </w:p>
        </w:tc>
        <w:tc>
          <w:tcPr>
            <w:tcW w:w="1322" w:type="pct"/>
            <w:gridSpan w:val="2"/>
            <w:tcBorders>
              <w:top w:val="single" w:sz="4" w:space="0" w:color="auto"/>
              <w:left w:val="nil"/>
              <w:bottom w:val="single" w:sz="4" w:space="0" w:color="auto"/>
              <w:right w:val="single" w:sz="4" w:space="0" w:color="auto"/>
            </w:tcBorders>
            <w:shd w:val="clear" w:color="auto" w:fill="BFBFBF" w:themeFill="background1" w:themeFillShade="BF"/>
            <w:vAlign w:val="center"/>
          </w:tcPr>
          <w:p w:rsidR="00642462" w:rsidRPr="000560B3" w:rsidRDefault="00642462" w:rsidP="003D73CD">
            <w:pPr>
              <w:rPr>
                <w:rFonts w:ascii="Vodafone Rg" w:hAnsi="Vodafone Rg"/>
                <w:b/>
                <w:color w:val="FFFFFF" w:themeColor="background1"/>
                <w:sz w:val="20"/>
                <w:lang w:val="en-GB"/>
              </w:rPr>
            </w:pPr>
            <w:r w:rsidRPr="00360E64">
              <w:rPr>
                <w:rFonts w:ascii="Vodafone Rg" w:hAnsi="Vodafone Rg"/>
                <w:b/>
                <w:color w:val="FFFFFF" w:themeColor="background1"/>
                <w:sz w:val="20"/>
              </w:rPr>
              <w:t>D</w:t>
            </w:r>
            <w:r w:rsidRPr="00143896">
              <w:rPr>
                <w:rFonts w:ascii="Vodafone Rg" w:hAnsi="Vodafone Rg"/>
                <w:b/>
                <w:color w:val="FFFFFF" w:themeColor="background1"/>
                <w:sz w:val="20"/>
              </w:rPr>
              <w:t xml:space="preserve">escripción corta del </w:t>
            </w:r>
            <w:proofErr w:type="spellStart"/>
            <w:r>
              <w:rPr>
                <w:rFonts w:ascii="Vodafone Rg" w:hAnsi="Vodafone Rg"/>
                <w:b/>
                <w:color w:val="FFFFFF" w:themeColor="background1"/>
                <w:sz w:val="20"/>
                <w:lang w:val="en-GB"/>
              </w:rPr>
              <w:t>requerimiento</w:t>
            </w:r>
            <w:proofErr w:type="spellEnd"/>
          </w:p>
        </w:tc>
      </w:tr>
      <w:tr w:rsidR="00642462" w:rsidRPr="00901A2D" w:rsidTr="003D73CD">
        <w:trPr>
          <w:trHeight w:val="892"/>
        </w:trPr>
        <w:tc>
          <w:tcPr>
            <w:tcW w:w="1328" w:type="pct"/>
            <w:gridSpan w:val="2"/>
            <w:tcBorders>
              <w:top w:val="nil"/>
              <w:left w:val="single" w:sz="4" w:space="0" w:color="auto"/>
              <w:right w:val="single" w:sz="4" w:space="0" w:color="auto"/>
            </w:tcBorders>
            <w:vAlign w:val="center"/>
          </w:tcPr>
          <w:p w:rsidR="00642462" w:rsidRPr="005F481F" w:rsidRDefault="00642462" w:rsidP="003D73CD">
            <w:pPr>
              <w:rPr>
                <w:rFonts w:ascii="Vodafone Rg" w:hAnsi="Vodafone Rg"/>
                <w:sz w:val="20"/>
              </w:rPr>
            </w:pPr>
          </w:p>
        </w:tc>
        <w:tc>
          <w:tcPr>
            <w:tcW w:w="2350" w:type="pct"/>
            <w:gridSpan w:val="3"/>
            <w:tcBorders>
              <w:top w:val="single" w:sz="4" w:space="0" w:color="auto"/>
              <w:left w:val="nil"/>
              <w:right w:val="single" w:sz="4" w:space="0" w:color="auto"/>
            </w:tcBorders>
            <w:vAlign w:val="center"/>
          </w:tcPr>
          <w:p w:rsidR="00642462" w:rsidRPr="005F481F" w:rsidRDefault="00642462" w:rsidP="003D73CD">
            <w:pPr>
              <w:rPr>
                <w:rFonts w:ascii="Vodafone Rg" w:hAnsi="Vodafone Rg"/>
                <w:sz w:val="20"/>
              </w:rPr>
            </w:pPr>
          </w:p>
        </w:tc>
        <w:tc>
          <w:tcPr>
            <w:tcW w:w="1323" w:type="pct"/>
            <w:gridSpan w:val="2"/>
            <w:tcBorders>
              <w:top w:val="single" w:sz="4" w:space="0" w:color="auto"/>
              <w:left w:val="nil"/>
              <w:right w:val="single" w:sz="4" w:space="0" w:color="auto"/>
            </w:tcBorders>
            <w:vAlign w:val="center"/>
          </w:tcPr>
          <w:p w:rsidR="00642462" w:rsidRPr="00A64981" w:rsidRDefault="00772FFC" w:rsidP="003156CB">
            <w:pPr>
              <w:rPr>
                <w:rFonts w:ascii="Vodafone Rg" w:hAnsi="Vodafone Rg"/>
                <w:b/>
                <w:sz w:val="20"/>
              </w:rPr>
            </w:pPr>
            <w:r>
              <w:rPr>
                <w:rFonts w:ascii="Vodafone Rg" w:hAnsi="Vodafone Rg"/>
                <w:b/>
                <w:i/>
                <w:iCs/>
              </w:rPr>
              <w:t>Adecuación</w:t>
            </w:r>
            <w:r w:rsidR="003727CA">
              <w:rPr>
                <w:rFonts w:ascii="Vodafone Rg" w:hAnsi="Vodafone Rg"/>
                <w:b/>
                <w:i/>
                <w:iCs/>
              </w:rPr>
              <w:t xml:space="preserve"> modelo de </w:t>
            </w:r>
            <w:proofErr w:type="spellStart"/>
            <w:r w:rsidR="003727CA">
              <w:rPr>
                <w:rFonts w:ascii="Vodafone Rg" w:hAnsi="Vodafone Rg"/>
                <w:b/>
                <w:i/>
                <w:iCs/>
              </w:rPr>
              <w:t>comisionamiento</w:t>
            </w:r>
            <w:proofErr w:type="spellEnd"/>
          </w:p>
        </w:tc>
      </w:tr>
      <w:tr w:rsidR="00642462" w:rsidRPr="00901A2D" w:rsidTr="003D73CD">
        <w:trPr>
          <w:trHeight w:val="892"/>
        </w:trPr>
        <w:tc>
          <w:tcPr>
            <w:tcW w:w="1328" w:type="pct"/>
            <w:gridSpan w:val="2"/>
            <w:tcBorders>
              <w:top w:val="nil"/>
              <w:left w:val="single" w:sz="4" w:space="0" w:color="auto"/>
              <w:right w:val="single" w:sz="4" w:space="0" w:color="auto"/>
            </w:tcBorders>
            <w:vAlign w:val="center"/>
          </w:tcPr>
          <w:p w:rsidR="00642462" w:rsidRPr="002C4460" w:rsidRDefault="00D70305" w:rsidP="00AE1840">
            <w:pPr>
              <w:rPr>
                <w:rStyle w:val="nfasissutil1"/>
                <w:rFonts w:ascii="Vodafone Rg" w:eastAsiaTheme="majorEastAsia" w:hAnsi="Vodafone Rg"/>
                <w:b/>
                <w:sz w:val="20"/>
                <w:lang w:val="es-ES_tradnl"/>
              </w:rPr>
            </w:pPr>
            <w:r>
              <w:rPr>
                <w:rStyle w:val="nfasissutil1"/>
                <w:rFonts w:ascii="Vodafone Rg" w:eastAsiaTheme="majorEastAsia" w:hAnsi="Vodafone Rg"/>
                <w:b/>
                <w:sz w:val="20"/>
                <w:lang w:val="es-ES_tradnl"/>
              </w:rPr>
              <w:t xml:space="preserve">1_ </w:t>
            </w:r>
            <w:r w:rsidR="009700BA">
              <w:rPr>
                <w:rStyle w:val="nfasissutil1"/>
                <w:rFonts w:ascii="Vodafone Rg" w:eastAsiaTheme="majorEastAsia" w:hAnsi="Vodafone Rg"/>
                <w:b/>
                <w:sz w:val="20"/>
                <w:lang w:val="es-ES_tradnl"/>
              </w:rPr>
              <w:t>001</w:t>
            </w:r>
          </w:p>
        </w:tc>
        <w:tc>
          <w:tcPr>
            <w:tcW w:w="2350" w:type="pct"/>
            <w:gridSpan w:val="3"/>
            <w:tcBorders>
              <w:top w:val="single" w:sz="4" w:space="0" w:color="auto"/>
              <w:left w:val="nil"/>
              <w:right w:val="single" w:sz="4" w:space="0" w:color="auto"/>
            </w:tcBorders>
            <w:vAlign w:val="center"/>
          </w:tcPr>
          <w:p w:rsidR="00642462" w:rsidRPr="00D33E83" w:rsidRDefault="00642462" w:rsidP="003D73CD">
            <w:pPr>
              <w:rPr>
                <w:rFonts w:ascii="Vodafone Rg" w:hAnsi="Vodafone Rg"/>
                <w:sz w:val="20"/>
                <w:lang w:val="es-ES_tradnl"/>
              </w:rPr>
            </w:pPr>
          </w:p>
        </w:tc>
        <w:tc>
          <w:tcPr>
            <w:tcW w:w="1323" w:type="pct"/>
            <w:gridSpan w:val="2"/>
            <w:tcBorders>
              <w:top w:val="single" w:sz="4" w:space="0" w:color="auto"/>
              <w:left w:val="nil"/>
              <w:right w:val="single" w:sz="4" w:space="0" w:color="auto"/>
            </w:tcBorders>
            <w:vAlign w:val="center"/>
          </w:tcPr>
          <w:p w:rsidR="00642462" w:rsidRPr="007B7CDE" w:rsidRDefault="00642462" w:rsidP="003D73CD">
            <w:pPr>
              <w:rPr>
                <w:rStyle w:val="nfasissutil1"/>
                <w:rFonts w:ascii="Vodafone Rg" w:eastAsiaTheme="majorEastAsia" w:hAnsi="Vodafone Rg"/>
                <w:sz w:val="20"/>
                <w:lang w:val="es-ES_tradnl"/>
              </w:rPr>
            </w:pPr>
          </w:p>
        </w:tc>
      </w:tr>
      <w:tr w:rsidR="00642462" w:rsidRPr="000560B3" w:rsidTr="003D73CD">
        <w:tblPrEx>
          <w:tblLook w:val="00A0" w:firstRow="1" w:lastRow="0" w:firstColumn="1" w:lastColumn="0" w:noHBand="0" w:noVBand="0"/>
        </w:tblPrEx>
        <w:trPr>
          <w:trHeight w:val="1398"/>
        </w:trPr>
        <w:tc>
          <w:tcPr>
            <w:tcW w:w="797" w:type="pct"/>
            <w:tcBorders>
              <w:top w:val="single" w:sz="4" w:space="0" w:color="auto"/>
              <w:left w:val="single" w:sz="4" w:space="0" w:color="auto"/>
              <w:right w:val="single" w:sz="4" w:space="0" w:color="auto"/>
            </w:tcBorders>
            <w:shd w:val="clear" w:color="auto" w:fill="BFBFBF" w:themeFill="background1" w:themeFillShade="BF"/>
            <w:vAlign w:val="center"/>
          </w:tcPr>
          <w:p w:rsidR="00642462" w:rsidRPr="000560B3" w:rsidRDefault="00642462" w:rsidP="003D73CD">
            <w:pPr>
              <w:rPr>
                <w:rFonts w:ascii="Vodafone Rg" w:hAnsi="Vodafone Rg"/>
                <w:b/>
                <w:sz w:val="20"/>
                <w:szCs w:val="20"/>
                <w:lang w:val="en-GB"/>
              </w:rPr>
            </w:pPr>
            <w:r>
              <w:rPr>
                <w:rFonts w:ascii="Vodafone Rg" w:hAnsi="Vodafone Rg"/>
                <w:b/>
                <w:color w:val="FFFFFF" w:themeColor="background1"/>
                <w:sz w:val="20"/>
                <w:szCs w:val="20"/>
                <w:lang w:val="en-GB"/>
              </w:rPr>
              <w:t>Versio</w:t>
            </w:r>
            <w:r w:rsidRPr="000560B3">
              <w:rPr>
                <w:rFonts w:ascii="Vodafone Rg" w:hAnsi="Vodafone Rg"/>
                <w:b/>
                <w:color w:val="FFFFFF" w:themeColor="background1"/>
                <w:sz w:val="20"/>
                <w:szCs w:val="20"/>
                <w:lang w:val="en-GB"/>
              </w:rPr>
              <w:t>n</w:t>
            </w:r>
          </w:p>
        </w:tc>
        <w:tc>
          <w:tcPr>
            <w:tcW w:w="530" w:type="pct"/>
            <w:tcBorders>
              <w:top w:val="single" w:sz="4" w:space="0" w:color="auto"/>
              <w:left w:val="single" w:sz="4" w:space="0" w:color="auto"/>
              <w:right w:val="single" w:sz="4" w:space="0" w:color="auto"/>
            </w:tcBorders>
            <w:vAlign w:val="center"/>
          </w:tcPr>
          <w:p w:rsidR="00642462" w:rsidRPr="00DA4B9F" w:rsidRDefault="00642462" w:rsidP="003D73CD">
            <w:pPr>
              <w:rPr>
                <w:rFonts w:ascii="Vodafone Rg" w:hAnsi="Vodafone Rg"/>
                <w:sz w:val="20"/>
                <w:szCs w:val="20"/>
                <w:highlight w:val="yellow"/>
                <w:lang w:val="en-GB"/>
              </w:rPr>
            </w:pPr>
            <w:r>
              <w:rPr>
                <w:rStyle w:val="nfasissutil1"/>
                <w:rFonts w:ascii="Vodafone Rg" w:eastAsiaTheme="majorEastAsia" w:hAnsi="Vodafone Rg"/>
                <w:sz w:val="20"/>
                <w:szCs w:val="20"/>
                <w:lang w:val="en-GB"/>
              </w:rPr>
              <w:t>1</w:t>
            </w:r>
          </w:p>
        </w:tc>
        <w:tc>
          <w:tcPr>
            <w:tcW w:w="1396" w:type="pct"/>
            <w:tcBorders>
              <w:top w:val="single" w:sz="4" w:space="0" w:color="auto"/>
              <w:left w:val="single" w:sz="4" w:space="0" w:color="auto"/>
              <w:right w:val="single" w:sz="4" w:space="0" w:color="auto"/>
            </w:tcBorders>
            <w:shd w:val="clear" w:color="auto" w:fill="BFBFBF" w:themeFill="background1" w:themeFillShade="BF"/>
            <w:vAlign w:val="center"/>
          </w:tcPr>
          <w:p w:rsidR="00642462" w:rsidRPr="00E55C62" w:rsidRDefault="00642462" w:rsidP="003D73CD">
            <w:pPr>
              <w:rPr>
                <w:rFonts w:ascii="Vodafone Rg" w:hAnsi="Vodafone Rg"/>
                <w:b/>
                <w:sz w:val="20"/>
                <w:szCs w:val="20"/>
                <w:lang w:val="en-GB"/>
              </w:rPr>
            </w:pPr>
            <w:r w:rsidRPr="00F57490">
              <w:rPr>
                <w:rFonts w:ascii="Vodafone Rg" w:hAnsi="Vodafone Rg"/>
                <w:b/>
                <w:color w:val="FFFFFF" w:themeColor="background1"/>
                <w:sz w:val="20"/>
                <w:szCs w:val="20"/>
                <w:lang w:val="en-GB"/>
              </w:rPr>
              <w:t>Status</w:t>
            </w:r>
          </w:p>
        </w:tc>
        <w:tc>
          <w:tcPr>
            <w:tcW w:w="954" w:type="pct"/>
            <w:gridSpan w:val="2"/>
            <w:tcBorders>
              <w:top w:val="single" w:sz="4" w:space="0" w:color="auto"/>
              <w:left w:val="single" w:sz="4" w:space="0" w:color="auto"/>
              <w:right w:val="single" w:sz="4" w:space="0" w:color="auto"/>
            </w:tcBorders>
            <w:vAlign w:val="center"/>
          </w:tcPr>
          <w:p w:rsidR="00642462" w:rsidRPr="004F2847" w:rsidRDefault="00642462" w:rsidP="003D73CD">
            <w:pPr>
              <w:rPr>
                <w:rFonts w:ascii="Vodafone Rg" w:eastAsiaTheme="majorEastAsia" w:hAnsi="Vodafone Rg"/>
                <w:i/>
                <w:iCs/>
                <w:color w:val="808080"/>
                <w:sz w:val="20"/>
                <w:szCs w:val="20"/>
                <w:lang w:val="es-ES_tradnl"/>
              </w:rPr>
            </w:pPr>
            <w:r w:rsidRPr="00D33E83">
              <w:rPr>
                <w:rStyle w:val="nfasissutil1"/>
                <w:rFonts w:ascii="Vodafone Rg" w:eastAsiaTheme="majorEastAsia" w:hAnsi="Vodafone Rg"/>
                <w:sz w:val="20"/>
                <w:szCs w:val="20"/>
                <w:lang w:val="es-ES_tradnl"/>
              </w:rPr>
              <w:t>Trabajo en curso</w:t>
            </w:r>
          </w:p>
        </w:tc>
        <w:tc>
          <w:tcPr>
            <w:tcW w:w="464" w:type="pct"/>
            <w:tcBorders>
              <w:top w:val="single" w:sz="4" w:space="0" w:color="auto"/>
              <w:left w:val="single" w:sz="4" w:space="0" w:color="auto"/>
              <w:right w:val="single" w:sz="4" w:space="0" w:color="auto"/>
            </w:tcBorders>
            <w:shd w:val="clear" w:color="auto" w:fill="BFBFBF" w:themeFill="background1" w:themeFillShade="BF"/>
            <w:vAlign w:val="center"/>
          </w:tcPr>
          <w:p w:rsidR="00642462" w:rsidRPr="000560B3" w:rsidRDefault="00642462" w:rsidP="003D73CD">
            <w:pPr>
              <w:rPr>
                <w:rFonts w:ascii="Vodafone Rg" w:hAnsi="Vodafone Rg"/>
                <w:b/>
                <w:sz w:val="20"/>
                <w:szCs w:val="20"/>
                <w:lang w:val="en-GB"/>
              </w:rPr>
            </w:pPr>
            <w:proofErr w:type="spellStart"/>
            <w:r>
              <w:rPr>
                <w:rFonts w:ascii="Vodafone Rg" w:hAnsi="Vodafone Rg"/>
                <w:b/>
                <w:color w:val="FFFFFF" w:themeColor="background1"/>
                <w:sz w:val="20"/>
                <w:szCs w:val="20"/>
                <w:lang w:val="en-GB"/>
              </w:rPr>
              <w:t>Autor</w:t>
            </w:r>
            <w:proofErr w:type="spellEnd"/>
          </w:p>
        </w:tc>
        <w:tc>
          <w:tcPr>
            <w:tcW w:w="859" w:type="pct"/>
            <w:tcBorders>
              <w:top w:val="single" w:sz="4" w:space="0" w:color="auto"/>
              <w:left w:val="single" w:sz="4" w:space="0" w:color="auto"/>
              <w:right w:val="single" w:sz="4" w:space="0" w:color="auto"/>
            </w:tcBorders>
            <w:vAlign w:val="center"/>
          </w:tcPr>
          <w:p w:rsidR="00642462" w:rsidRPr="00D33E83" w:rsidRDefault="003727CA" w:rsidP="003D73CD">
            <w:pPr>
              <w:rPr>
                <w:rFonts w:ascii="Vodafone Rg" w:hAnsi="Vodafone Rg"/>
                <w:sz w:val="20"/>
                <w:szCs w:val="20"/>
                <w:lang w:val="en-GB"/>
              </w:rPr>
            </w:pPr>
            <w:r>
              <w:rPr>
                <w:rStyle w:val="nfasissutil1"/>
                <w:rFonts w:eastAsiaTheme="majorEastAsia"/>
                <w:lang w:val="es-ES_tradnl"/>
              </w:rPr>
              <w:t>Efgonza3</w:t>
            </w:r>
          </w:p>
        </w:tc>
      </w:tr>
      <w:tr w:rsidR="00642462" w:rsidRPr="007D4712" w:rsidTr="003D73CD">
        <w:tblPrEx>
          <w:tblLook w:val="00A0" w:firstRow="1" w:lastRow="0" w:firstColumn="1" w:lastColumn="0" w:noHBand="0" w:noVBand="0"/>
        </w:tblPrEx>
        <w:trPr>
          <w:trHeight w:val="841"/>
        </w:trPr>
        <w:tc>
          <w:tcPr>
            <w:tcW w:w="797" w:type="pct"/>
            <w:tcBorders>
              <w:top w:val="single" w:sz="4" w:space="0" w:color="auto"/>
              <w:left w:val="single" w:sz="4" w:space="0" w:color="auto"/>
              <w:right w:val="single" w:sz="4" w:space="0" w:color="auto"/>
            </w:tcBorders>
            <w:shd w:val="clear" w:color="auto" w:fill="BFBFBF" w:themeFill="background1" w:themeFillShade="BF"/>
            <w:vAlign w:val="center"/>
          </w:tcPr>
          <w:p w:rsidR="00642462" w:rsidRPr="000560B3" w:rsidRDefault="00642462" w:rsidP="003D73CD">
            <w:pPr>
              <w:rPr>
                <w:rFonts w:ascii="Vodafone Rg" w:hAnsi="Vodafone Rg"/>
                <w:b/>
                <w:sz w:val="20"/>
                <w:lang w:val="en-GB"/>
              </w:rPr>
            </w:pPr>
            <w:proofErr w:type="spellStart"/>
            <w:r>
              <w:rPr>
                <w:rFonts w:ascii="Vodafone Rg" w:hAnsi="Vodafone Rg"/>
                <w:b/>
                <w:color w:val="FFFFFF" w:themeColor="background1"/>
                <w:sz w:val="20"/>
                <w:lang w:val="en-GB"/>
              </w:rPr>
              <w:t>Prioridad</w:t>
            </w:r>
            <w:proofErr w:type="spellEnd"/>
          </w:p>
        </w:tc>
        <w:tc>
          <w:tcPr>
            <w:tcW w:w="1926" w:type="pct"/>
            <w:gridSpan w:val="2"/>
            <w:tcBorders>
              <w:top w:val="single" w:sz="4" w:space="0" w:color="auto"/>
              <w:left w:val="single" w:sz="4" w:space="0" w:color="auto"/>
              <w:right w:val="single" w:sz="4" w:space="0" w:color="auto"/>
            </w:tcBorders>
            <w:vAlign w:val="center"/>
          </w:tcPr>
          <w:p w:rsidR="00642462" w:rsidRPr="00042CE9" w:rsidRDefault="00642462" w:rsidP="003D73CD">
            <w:pPr>
              <w:rPr>
                <w:rStyle w:val="nfasissutil1"/>
                <w:rFonts w:eastAsiaTheme="majorEastAsia"/>
                <w:szCs w:val="20"/>
                <w:lang w:val="es-ES_tradnl"/>
              </w:rPr>
            </w:pPr>
          </w:p>
        </w:tc>
        <w:tc>
          <w:tcPr>
            <w:tcW w:w="954" w:type="pct"/>
            <w:gridSpan w:val="2"/>
            <w:tcBorders>
              <w:top w:val="single" w:sz="4" w:space="0" w:color="auto"/>
              <w:left w:val="single" w:sz="4" w:space="0" w:color="auto"/>
              <w:right w:val="single" w:sz="4" w:space="0" w:color="auto"/>
            </w:tcBorders>
            <w:shd w:val="clear" w:color="auto" w:fill="BFBFBF" w:themeFill="background1" w:themeFillShade="BF"/>
            <w:vAlign w:val="center"/>
          </w:tcPr>
          <w:p w:rsidR="00642462" w:rsidRPr="00E55C62" w:rsidRDefault="00642462" w:rsidP="003D73CD">
            <w:pPr>
              <w:rPr>
                <w:rFonts w:ascii="Vodafone Rg" w:hAnsi="Vodafone Rg"/>
                <w:b/>
                <w:iCs/>
                <w:color w:val="FFFFFF" w:themeColor="background1"/>
                <w:sz w:val="20"/>
              </w:rPr>
            </w:pPr>
            <w:r w:rsidRPr="00E55C62">
              <w:rPr>
                <w:rFonts w:ascii="Vodafone Rg" w:hAnsi="Vodafone Rg"/>
                <w:b/>
                <w:iCs/>
                <w:color w:val="FFFFFF" w:themeColor="background1"/>
                <w:sz w:val="20"/>
              </w:rPr>
              <w:t>Sistemas afectados</w:t>
            </w:r>
          </w:p>
          <w:p w:rsidR="00642462" w:rsidRPr="00042CE9" w:rsidRDefault="00642462" w:rsidP="003D73CD">
            <w:pPr>
              <w:rPr>
                <w:i/>
              </w:rPr>
            </w:pPr>
            <w:r w:rsidRPr="00042CE9">
              <w:rPr>
                <w:rFonts w:ascii="Vodafone Rg" w:hAnsi="Vodafone Rg"/>
                <w:b/>
                <w:iCs/>
                <w:color w:val="FFFFFF" w:themeColor="background1"/>
                <w:sz w:val="20"/>
              </w:rPr>
              <w:t>(a nivel usuario)</w:t>
            </w:r>
          </w:p>
        </w:tc>
        <w:tc>
          <w:tcPr>
            <w:tcW w:w="1323" w:type="pct"/>
            <w:gridSpan w:val="2"/>
            <w:tcBorders>
              <w:top w:val="single" w:sz="4" w:space="0" w:color="auto"/>
              <w:left w:val="single" w:sz="4" w:space="0" w:color="auto"/>
              <w:right w:val="single" w:sz="4" w:space="0" w:color="auto"/>
            </w:tcBorders>
            <w:vAlign w:val="center"/>
          </w:tcPr>
          <w:p w:rsidR="00642462" w:rsidRPr="00073969" w:rsidRDefault="00642462" w:rsidP="003D73CD">
            <w:pPr>
              <w:rPr>
                <w:rStyle w:val="nfasissutil1"/>
                <w:rFonts w:ascii="Arial" w:hAnsi="Arial" w:cs="Arial"/>
                <w:i w:val="0"/>
                <w:iCs w:val="0"/>
                <w:color w:val="C00000"/>
                <w:sz w:val="20"/>
                <w:szCs w:val="20"/>
              </w:rPr>
            </w:pPr>
            <w:r w:rsidRPr="00BD64AC">
              <w:rPr>
                <w:rStyle w:val="nfasissutil1"/>
                <w:rFonts w:eastAsiaTheme="majorEastAsia"/>
                <w:lang w:val="es-ES_tradnl"/>
              </w:rPr>
              <w:t>Callidus</w:t>
            </w:r>
          </w:p>
        </w:tc>
      </w:tr>
      <w:tr w:rsidR="00642462" w:rsidRPr="00901A2D" w:rsidTr="003D73CD">
        <w:trPr>
          <w:trHeight w:val="556"/>
        </w:trPr>
        <w:tc>
          <w:tcPr>
            <w:tcW w:w="500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42462" w:rsidRPr="000560B3" w:rsidRDefault="00642462" w:rsidP="003D73CD">
            <w:pPr>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Descripción</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detallada</w:t>
            </w:r>
            <w:proofErr w:type="spellEnd"/>
            <w:r>
              <w:rPr>
                <w:rFonts w:ascii="Vodafone Rg" w:hAnsi="Vodafone Rg"/>
                <w:b/>
                <w:color w:val="FFFFFF" w:themeColor="background1"/>
                <w:sz w:val="20"/>
                <w:lang w:val="en-GB"/>
              </w:rPr>
              <w:t xml:space="preserve"> del </w:t>
            </w:r>
            <w:proofErr w:type="spellStart"/>
            <w:r>
              <w:rPr>
                <w:rFonts w:ascii="Vodafone Rg" w:hAnsi="Vodafone Rg"/>
                <w:b/>
                <w:color w:val="FFFFFF" w:themeColor="background1"/>
                <w:sz w:val="20"/>
                <w:lang w:val="en-GB"/>
              </w:rPr>
              <w:t>requerimiento</w:t>
            </w:r>
            <w:proofErr w:type="spellEnd"/>
          </w:p>
        </w:tc>
      </w:tr>
      <w:tr w:rsidR="00642462" w:rsidRPr="00D33E83" w:rsidTr="003D73CD">
        <w:trPr>
          <w:trHeight w:val="517"/>
        </w:trPr>
        <w:tc>
          <w:tcPr>
            <w:tcW w:w="5000" w:type="pct"/>
            <w:gridSpan w:val="7"/>
            <w:vMerge w:val="restart"/>
            <w:tcBorders>
              <w:top w:val="single" w:sz="4" w:space="0" w:color="auto"/>
              <w:left w:val="single" w:sz="4" w:space="0" w:color="auto"/>
              <w:bottom w:val="single" w:sz="4" w:space="0" w:color="auto"/>
              <w:right w:val="single" w:sz="4" w:space="0" w:color="auto"/>
            </w:tcBorders>
            <w:vAlign w:val="center"/>
          </w:tcPr>
          <w:p w:rsidR="0000171B" w:rsidRDefault="0000171B" w:rsidP="003D73CD">
            <w:pPr>
              <w:rPr>
                <w:i/>
                <w:color w:val="0000FF"/>
                <w:lang w:val="es-ES_tradnl"/>
              </w:rPr>
            </w:pPr>
          </w:p>
          <w:p w:rsidR="00772FFC" w:rsidRDefault="0000171B" w:rsidP="003D73CD">
            <w:pPr>
              <w:rPr>
                <w:i/>
                <w:color w:val="0000FF"/>
                <w:lang w:val="es-ES_tradnl"/>
              </w:rPr>
            </w:pPr>
            <w:r>
              <w:rPr>
                <w:i/>
                <w:color w:val="0000FF"/>
                <w:lang w:val="es-ES_tradnl"/>
              </w:rPr>
              <w:t xml:space="preserve">Se requiere implementar en </w:t>
            </w:r>
            <w:proofErr w:type="spellStart"/>
            <w:r>
              <w:rPr>
                <w:i/>
                <w:color w:val="0000FF"/>
                <w:lang w:val="es-ES_tradnl"/>
              </w:rPr>
              <w:t>callidus</w:t>
            </w:r>
            <w:proofErr w:type="spellEnd"/>
            <w:r w:rsidR="003727CA">
              <w:rPr>
                <w:i/>
                <w:color w:val="0000FF"/>
                <w:lang w:val="es-ES_tradnl"/>
              </w:rPr>
              <w:t xml:space="preserve"> un modelo retributivo que permita </w:t>
            </w:r>
            <w:r w:rsidR="00772FFC">
              <w:rPr>
                <w:i/>
                <w:color w:val="0000FF"/>
                <w:lang w:val="es-ES_tradnl"/>
              </w:rPr>
              <w:t>3 funcionalidades que ahora no contempla</w:t>
            </w:r>
            <w:r w:rsidR="00E50D83">
              <w:rPr>
                <w:i/>
                <w:color w:val="0000FF"/>
                <w:lang w:val="es-ES_tradnl"/>
              </w:rPr>
              <w:t>. Adicionalmente, requerimos flexibilizar la curva de cumplimientos en las palancas de calidad de prima, que actualmente son binarios (ok o KO)</w:t>
            </w:r>
            <w:r w:rsidR="00772FFC">
              <w:rPr>
                <w:i/>
                <w:color w:val="0000FF"/>
                <w:lang w:val="es-ES_tradnl"/>
              </w:rPr>
              <w:t>:</w:t>
            </w:r>
          </w:p>
          <w:p w:rsidR="00772FFC" w:rsidRDefault="00772FFC" w:rsidP="003D73CD">
            <w:pPr>
              <w:rPr>
                <w:i/>
                <w:color w:val="0000FF"/>
                <w:lang w:val="es-ES_tradnl"/>
              </w:rPr>
            </w:pPr>
          </w:p>
          <w:p w:rsidR="008A19DA" w:rsidRDefault="008A19DA" w:rsidP="003D73CD">
            <w:pPr>
              <w:rPr>
                <w:i/>
                <w:color w:val="0000FF"/>
                <w:lang w:val="es-ES_tradnl"/>
              </w:rPr>
            </w:pPr>
            <w:r w:rsidRPr="00FC1C94">
              <w:rPr>
                <w:rFonts w:ascii="Calibri" w:hAnsi="Calibri" w:cs="Calibri"/>
                <w:color w:val="806000" w:themeColor="accent4" w:themeShade="80"/>
                <w:sz w:val="22"/>
                <w:szCs w:val="22"/>
              </w:rPr>
              <w:t>[</w:t>
            </w:r>
            <w:r w:rsidR="00802F32">
              <w:rPr>
                <w:rFonts w:ascii="Calibri" w:hAnsi="Calibri" w:cs="Calibri"/>
                <w:color w:val="806000" w:themeColor="accent4" w:themeShade="80"/>
                <w:sz w:val="22"/>
                <w:szCs w:val="22"/>
              </w:rPr>
              <w:t xml:space="preserve">Dudas Viewnext 2018-02-01 - </w:t>
            </w:r>
            <w:r w:rsidRPr="00FC1C94">
              <w:rPr>
                <w:rFonts w:ascii="Calibri" w:hAnsi="Calibri" w:cs="Calibri"/>
                <w:color w:val="806000" w:themeColor="accent4" w:themeShade="80"/>
                <w:sz w:val="22"/>
                <w:szCs w:val="22"/>
              </w:rPr>
              <w:t xml:space="preserve">NSC </w:t>
            </w:r>
            <w:r w:rsidR="00802F32">
              <w:rPr>
                <w:rFonts w:ascii="Calibri" w:hAnsi="Calibri" w:cs="Calibri"/>
                <w:color w:val="806000" w:themeColor="accent4" w:themeShade="80"/>
                <w:sz w:val="22"/>
                <w:szCs w:val="22"/>
              </w:rPr>
              <w:t xml:space="preserve">: </w:t>
            </w:r>
            <w:r w:rsidR="00F1530A">
              <w:rPr>
                <w:rFonts w:ascii="Calibri" w:hAnsi="Calibri" w:cs="Calibri"/>
                <w:color w:val="806000" w:themeColor="accent4" w:themeShade="80"/>
                <w:sz w:val="22"/>
                <w:szCs w:val="22"/>
              </w:rPr>
              <w:t>En cuanto al segundo punto, entendemos que se refiere a la Prima de Asesores de Microempresa implementada mediante el set de reglas “%UNE-O-PAM%”</w:t>
            </w:r>
            <w:r>
              <w:rPr>
                <w:rFonts w:ascii="Calibri" w:hAnsi="Calibri" w:cs="Calibri"/>
                <w:color w:val="806000" w:themeColor="accent4" w:themeShade="80"/>
                <w:sz w:val="22"/>
                <w:szCs w:val="22"/>
              </w:rPr>
              <w:t>]</w:t>
            </w:r>
          </w:p>
          <w:p w:rsidR="009519B6" w:rsidRDefault="009C467C" w:rsidP="003D73CD">
            <w:pPr>
              <w:rPr>
                <w:i/>
                <w:color w:val="FF0000"/>
                <w:lang w:val="es-ES_tradnl"/>
              </w:rPr>
            </w:pPr>
            <w:r>
              <w:rPr>
                <w:i/>
                <w:color w:val="FF0000"/>
                <w:lang w:val="es-ES_tradnl"/>
              </w:rPr>
              <w:t>Efgonza3: Correcto.</w:t>
            </w:r>
          </w:p>
          <w:p w:rsidR="00BC6B05" w:rsidRPr="009519B6" w:rsidRDefault="000C6C60" w:rsidP="003D73CD">
            <w:pPr>
              <w:rPr>
                <w:i/>
                <w:color w:val="C00000"/>
                <w:lang w:val="es-ES_tradnl"/>
              </w:rPr>
            </w:pPr>
            <w:r w:rsidRPr="009519B6">
              <w:rPr>
                <w:rFonts w:ascii="Calibri" w:hAnsi="Calibri" w:cs="Calibri"/>
                <w:color w:val="C00000"/>
                <w:sz w:val="22"/>
                <w:szCs w:val="22"/>
              </w:rPr>
              <w:t>[Viewnext 2018-02-13 - NSC : OK]</w:t>
            </w:r>
          </w:p>
          <w:p w:rsidR="009C467C" w:rsidRPr="009C467C" w:rsidRDefault="009C467C" w:rsidP="003D73CD">
            <w:pPr>
              <w:rPr>
                <w:i/>
                <w:color w:val="FF0000"/>
                <w:lang w:val="es-ES_tradnl"/>
              </w:rPr>
            </w:pPr>
          </w:p>
          <w:p w:rsidR="00BC6B05" w:rsidRDefault="00BC6B05" w:rsidP="003D73CD">
            <w:pPr>
              <w:rPr>
                <w:i/>
                <w:color w:val="0000FF"/>
                <w:lang w:val="es-ES_tradnl"/>
              </w:rPr>
            </w:pPr>
            <w:r>
              <w:rPr>
                <w:i/>
                <w:color w:val="0000FF"/>
                <w:lang w:val="es-ES_tradnl"/>
              </w:rPr>
              <w:t>FUNCIONALIDADES</w:t>
            </w:r>
          </w:p>
          <w:p w:rsidR="00772FFC" w:rsidRDefault="00772FFC" w:rsidP="000C6C60">
            <w:pPr>
              <w:pStyle w:val="ListParagraph"/>
              <w:numPr>
                <w:ilvl w:val="0"/>
                <w:numId w:val="4"/>
              </w:numPr>
              <w:rPr>
                <w:i/>
                <w:color w:val="0000FF"/>
                <w:lang w:val="es-ES_tradnl"/>
              </w:rPr>
            </w:pPr>
            <w:r w:rsidRPr="00772FFC">
              <w:rPr>
                <w:i/>
                <w:color w:val="0000FF"/>
                <w:lang w:val="es-ES_tradnl"/>
              </w:rPr>
              <w:t>M</w:t>
            </w:r>
            <w:r w:rsidR="003727CA" w:rsidRPr="00772FFC">
              <w:rPr>
                <w:i/>
                <w:color w:val="0000FF"/>
                <w:lang w:val="es-ES_tradnl"/>
              </w:rPr>
              <w:t>odular la comisión de un hito comisionable en función de</w:t>
            </w:r>
            <w:r w:rsidRPr="00772FFC">
              <w:rPr>
                <w:i/>
                <w:color w:val="0000FF"/>
                <w:lang w:val="es-ES_tradnl"/>
              </w:rPr>
              <w:t xml:space="preserve"> un flag en la tramitación. Ej. promoción limitada a un número de cupos, no relacionada con la tarifa. Pretendemos que sea posible aplicar un factor de disminución al upfront de determinados productos siempre y cuando hayan sido activados con una promoción puntual, que dejaría marca/flag en </w:t>
            </w:r>
            <w:proofErr w:type="spellStart"/>
            <w:r w:rsidRPr="00772FFC">
              <w:rPr>
                <w:i/>
                <w:color w:val="0000FF"/>
                <w:lang w:val="es-ES_tradnl"/>
              </w:rPr>
              <w:t>vodagest</w:t>
            </w:r>
            <w:proofErr w:type="spellEnd"/>
            <w:r w:rsidRPr="00772FFC">
              <w:rPr>
                <w:i/>
                <w:color w:val="0000FF"/>
                <w:lang w:val="es-ES_tradnl"/>
              </w:rPr>
              <w:t xml:space="preserve"> o Red </w:t>
            </w:r>
            <w:proofErr w:type="spellStart"/>
            <w:r w:rsidRPr="00772FFC">
              <w:rPr>
                <w:i/>
                <w:color w:val="0000FF"/>
                <w:lang w:val="es-ES_tradnl"/>
              </w:rPr>
              <w:t>Channel</w:t>
            </w:r>
            <w:proofErr w:type="spellEnd"/>
            <w:r w:rsidRPr="00772FFC">
              <w:rPr>
                <w:i/>
                <w:color w:val="0000FF"/>
                <w:lang w:val="es-ES_tradnl"/>
              </w:rPr>
              <w:t>.</w:t>
            </w:r>
          </w:p>
          <w:p w:rsidR="008A19DA" w:rsidRDefault="008A19DA" w:rsidP="00E50D83">
            <w:pPr>
              <w:rPr>
                <w:i/>
                <w:color w:val="0000FF"/>
                <w:lang w:val="es-ES_tradnl"/>
              </w:rPr>
            </w:pPr>
          </w:p>
          <w:p w:rsidR="00E50D83" w:rsidRPr="00E50D83" w:rsidRDefault="00E50D83" w:rsidP="00E50D83">
            <w:pPr>
              <w:pStyle w:val="ListParagraph"/>
              <w:numPr>
                <w:ilvl w:val="0"/>
                <w:numId w:val="8"/>
              </w:numPr>
              <w:rPr>
                <w:i/>
                <w:color w:val="0000FF"/>
                <w:lang w:val="es-ES_tradnl"/>
              </w:rPr>
            </w:pPr>
            <w:r>
              <w:rPr>
                <w:i/>
                <w:color w:val="0000FF"/>
                <w:lang w:val="es-ES_tradnl"/>
              </w:rPr>
              <w:t>Ej.: tarifa Red M se paga con un upfront de 100€ normalmente, pero si se ha usado un “</w:t>
            </w:r>
            <w:proofErr w:type="spellStart"/>
            <w:r>
              <w:rPr>
                <w:i/>
                <w:color w:val="0000FF"/>
                <w:lang w:val="es-ES_tradnl"/>
              </w:rPr>
              <w:t>transformer</w:t>
            </w:r>
            <w:proofErr w:type="spellEnd"/>
            <w:r>
              <w:rPr>
                <w:i/>
                <w:color w:val="0000FF"/>
                <w:lang w:val="es-ES_tradnl"/>
              </w:rPr>
              <w:t xml:space="preserve"> promocional” de 25% durante 12 meses, la comisión se liquida al 50%. Necesitaríamos poder parametrizar el factor corrector sobre el upfront. En caso de un paquete, necesitaríamos poder parametrizar sobré qué productos del paquete se aplica.</w:t>
            </w:r>
          </w:p>
          <w:p w:rsidR="00772FFC" w:rsidRDefault="00772FFC" w:rsidP="00772FFC">
            <w:pPr>
              <w:rPr>
                <w:i/>
                <w:color w:val="0000FF"/>
                <w:lang w:val="es-ES_tradnl"/>
              </w:rPr>
            </w:pPr>
          </w:p>
          <w:p w:rsidR="00F1530A" w:rsidRDefault="00802F32" w:rsidP="00F1530A">
            <w:pPr>
              <w:rPr>
                <w:i/>
                <w:color w:val="0000FF"/>
                <w:lang w:val="es-ES_tradnl"/>
              </w:rPr>
            </w:pPr>
            <w:r w:rsidRPr="00802F32">
              <w:rPr>
                <w:rFonts w:ascii="Calibri" w:hAnsi="Calibri" w:cs="Calibri"/>
                <w:color w:val="806000" w:themeColor="accent4" w:themeShade="80"/>
                <w:sz w:val="22"/>
                <w:szCs w:val="22"/>
              </w:rPr>
              <w:lastRenderedPageBreak/>
              <w:t xml:space="preserve">[Dudas Viewnext 2018-02-01 </w:t>
            </w:r>
            <w:r>
              <w:rPr>
                <w:rFonts w:ascii="Calibri" w:hAnsi="Calibri" w:cs="Calibri"/>
                <w:color w:val="806000" w:themeColor="accent4" w:themeShade="80"/>
                <w:sz w:val="22"/>
                <w:szCs w:val="22"/>
              </w:rPr>
              <w:t>–</w:t>
            </w:r>
            <w:r w:rsidRPr="00802F32">
              <w:rPr>
                <w:rFonts w:ascii="Calibri" w:hAnsi="Calibri" w:cs="Calibri"/>
                <w:color w:val="806000" w:themeColor="accent4" w:themeShade="80"/>
                <w:sz w:val="22"/>
                <w:szCs w:val="22"/>
              </w:rPr>
              <w:t xml:space="preserve"> </w:t>
            </w:r>
            <w:proofErr w:type="gramStart"/>
            <w:r w:rsidRPr="00802F32">
              <w:rPr>
                <w:rFonts w:ascii="Calibri" w:hAnsi="Calibri" w:cs="Calibri"/>
                <w:color w:val="806000" w:themeColor="accent4" w:themeShade="80"/>
                <w:sz w:val="22"/>
                <w:szCs w:val="22"/>
              </w:rPr>
              <w:t>NSC</w:t>
            </w:r>
            <w:r>
              <w:rPr>
                <w:rFonts w:ascii="Calibri" w:hAnsi="Calibri" w:cs="Calibri"/>
                <w:color w:val="806000" w:themeColor="accent4" w:themeShade="80"/>
                <w:sz w:val="22"/>
                <w:szCs w:val="22"/>
              </w:rPr>
              <w:t xml:space="preserve"> </w:t>
            </w:r>
            <w:r w:rsidR="00F1530A" w:rsidRPr="00FC1C94">
              <w:rPr>
                <w:rFonts w:ascii="Calibri" w:hAnsi="Calibri" w:cs="Calibri"/>
                <w:color w:val="806000" w:themeColor="accent4" w:themeShade="80"/>
                <w:sz w:val="22"/>
                <w:szCs w:val="22"/>
              </w:rPr>
              <w:t>:</w:t>
            </w:r>
            <w:proofErr w:type="gramEnd"/>
            <w:r w:rsidR="00F1530A" w:rsidRPr="00FC1C94">
              <w:rPr>
                <w:rFonts w:ascii="Calibri" w:hAnsi="Calibri" w:cs="Calibri"/>
                <w:color w:val="806000" w:themeColor="accent4" w:themeShade="80"/>
                <w:sz w:val="22"/>
                <w:szCs w:val="22"/>
              </w:rPr>
              <w:t xml:space="preserve"> </w:t>
            </w:r>
            <w:r w:rsidR="00F1530A">
              <w:rPr>
                <w:rFonts w:ascii="Calibri" w:hAnsi="Calibri" w:cs="Calibri"/>
                <w:color w:val="806000" w:themeColor="accent4" w:themeShade="80"/>
                <w:sz w:val="22"/>
                <w:szCs w:val="22"/>
              </w:rPr>
              <w:t xml:space="preserve">El requisito no especifica a qué tipo de eventos se refiere. El ejemplo se refiere a una activación de VOZ, pero no se limita la tipología de eventos afectada (¿Datos móviles? ¿Fibra? ¿ADSL? ¿Otros?) En todo caso, la modificación de las reglas UPFRONT para poder modular el pago, estaría en función de la recepción de un determinado flag o indicador. Lo más parecido que se utiliza </w:t>
            </w:r>
            <w:r w:rsidR="007E7AA9">
              <w:rPr>
                <w:rFonts w:ascii="Calibri" w:hAnsi="Calibri" w:cs="Calibri"/>
                <w:color w:val="806000" w:themeColor="accent4" w:themeShade="80"/>
                <w:sz w:val="22"/>
                <w:szCs w:val="22"/>
              </w:rPr>
              <w:t xml:space="preserve">a día de hoy en UNP </w:t>
            </w:r>
            <w:r w:rsidR="00F1530A">
              <w:rPr>
                <w:rFonts w:ascii="Calibri" w:hAnsi="Calibri" w:cs="Calibri"/>
                <w:color w:val="806000" w:themeColor="accent4" w:themeShade="80"/>
                <w:sz w:val="22"/>
                <w:szCs w:val="22"/>
              </w:rPr>
              <w:t>es el indicador de “ALTA REFERENCIADA”</w:t>
            </w:r>
            <w:r w:rsidR="007E7AA9">
              <w:rPr>
                <w:rFonts w:ascii="Calibri" w:hAnsi="Calibri" w:cs="Calibri"/>
                <w:color w:val="806000" w:themeColor="accent4" w:themeShade="80"/>
                <w:sz w:val="22"/>
                <w:szCs w:val="22"/>
              </w:rPr>
              <w:t xml:space="preserve"> que se podría tratar de utilizar</w:t>
            </w:r>
            <w:r w:rsidR="00F1530A">
              <w:rPr>
                <w:rFonts w:ascii="Calibri" w:hAnsi="Calibri" w:cs="Calibri"/>
                <w:color w:val="806000" w:themeColor="accent4" w:themeShade="80"/>
                <w:sz w:val="22"/>
                <w:szCs w:val="22"/>
              </w:rPr>
              <w:t xml:space="preserve">. En cualquier caso, el requisito entendemos que tiene impacto en principio en los sistemas origen de la información (se menciona “Vodagest” y “Red </w:t>
            </w:r>
            <w:proofErr w:type="spellStart"/>
            <w:r w:rsidR="00F1530A">
              <w:rPr>
                <w:rFonts w:ascii="Calibri" w:hAnsi="Calibri" w:cs="Calibri"/>
                <w:color w:val="806000" w:themeColor="accent4" w:themeShade="80"/>
                <w:sz w:val="22"/>
                <w:szCs w:val="22"/>
              </w:rPr>
              <w:t>Channel</w:t>
            </w:r>
            <w:proofErr w:type="spellEnd"/>
            <w:r w:rsidR="00F1530A">
              <w:rPr>
                <w:rFonts w:ascii="Calibri" w:hAnsi="Calibri" w:cs="Calibri"/>
                <w:color w:val="806000" w:themeColor="accent4" w:themeShade="80"/>
                <w:sz w:val="22"/>
                <w:szCs w:val="22"/>
              </w:rPr>
              <w:t xml:space="preserve">” pero también entendemos que podría llegar a afectar a SPIRIT, AMDOCS, CFY u otros) que deben identificar </w:t>
            </w:r>
            <w:r w:rsidR="007E7AA9">
              <w:rPr>
                <w:rFonts w:ascii="Calibri" w:hAnsi="Calibri" w:cs="Calibri"/>
                <w:color w:val="806000" w:themeColor="accent4" w:themeShade="80"/>
                <w:sz w:val="22"/>
                <w:szCs w:val="22"/>
              </w:rPr>
              <w:t xml:space="preserve">si ya existe o </w:t>
            </w:r>
            <w:r w:rsidR="00F1530A">
              <w:rPr>
                <w:rFonts w:ascii="Calibri" w:hAnsi="Calibri" w:cs="Calibri"/>
                <w:color w:val="806000" w:themeColor="accent4" w:themeShade="80"/>
                <w:sz w:val="22"/>
                <w:szCs w:val="22"/>
              </w:rPr>
              <w:t>c</w:t>
            </w:r>
            <w:r w:rsidR="007E7AA9">
              <w:rPr>
                <w:rFonts w:ascii="Calibri" w:hAnsi="Calibri" w:cs="Calibri"/>
                <w:color w:val="806000" w:themeColor="accent4" w:themeShade="80"/>
                <w:sz w:val="22"/>
                <w:szCs w:val="22"/>
              </w:rPr>
              <w:t>ó</w:t>
            </w:r>
            <w:r w:rsidR="00F1530A">
              <w:rPr>
                <w:rFonts w:ascii="Calibri" w:hAnsi="Calibri" w:cs="Calibri"/>
                <w:color w:val="806000" w:themeColor="accent4" w:themeShade="80"/>
                <w:sz w:val="22"/>
                <w:szCs w:val="22"/>
              </w:rPr>
              <w:t xml:space="preserve">mo se </w:t>
            </w:r>
            <w:r w:rsidR="007E7AA9">
              <w:rPr>
                <w:rFonts w:ascii="Calibri" w:hAnsi="Calibri" w:cs="Calibri"/>
                <w:color w:val="806000" w:themeColor="accent4" w:themeShade="80"/>
                <w:sz w:val="22"/>
                <w:szCs w:val="22"/>
              </w:rPr>
              <w:t xml:space="preserve">va a </w:t>
            </w:r>
            <w:r w:rsidR="00F1530A">
              <w:rPr>
                <w:rFonts w:ascii="Calibri" w:hAnsi="Calibri" w:cs="Calibri"/>
                <w:color w:val="806000" w:themeColor="accent4" w:themeShade="80"/>
                <w:sz w:val="22"/>
                <w:szCs w:val="22"/>
              </w:rPr>
              <w:t>gestiona</w:t>
            </w:r>
            <w:r w:rsidR="007E7AA9">
              <w:rPr>
                <w:rFonts w:ascii="Calibri" w:hAnsi="Calibri" w:cs="Calibri"/>
                <w:color w:val="806000" w:themeColor="accent4" w:themeShade="80"/>
                <w:sz w:val="22"/>
                <w:szCs w:val="22"/>
              </w:rPr>
              <w:t>r</w:t>
            </w:r>
            <w:r w:rsidR="00F1530A">
              <w:rPr>
                <w:rFonts w:ascii="Calibri" w:hAnsi="Calibri" w:cs="Calibri"/>
                <w:color w:val="806000" w:themeColor="accent4" w:themeShade="80"/>
                <w:sz w:val="22"/>
                <w:szCs w:val="22"/>
              </w:rPr>
              <w:t xml:space="preserve"> el mencionado “Flag en la tramitación” y en función de eso, qué campos de la interfaz a NSC y con qué posibles valores llegarían por la interfaz de eventos]</w:t>
            </w:r>
          </w:p>
          <w:p w:rsidR="00F1530A" w:rsidRDefault="009C467C" w:rsidP="00F1530A">
            <w:pPr>
              <w:rPr>
                <w:i/>
                <w:color w:val="FF0000"/>
                <w:lang w:val="es-ES_tradnl"/>
              </w:rPr>
            </w:pPr>
            <w:r>
              <w:rPr>
                <w:i/>
                <w:color w:val="FF0000"/>
                <w:lang w:val="es-ES_tradnl"/>
              </w:rPr>
              <w:t xml:space="preserve">Efgonza3: la tipología de eventos sería toda aquella que genere un upfront. Sí, afectaría a SPIRIT, AMDOCS, ETC. Respecto al “flag” que indica que la venta se realiza aplicando una promoción específica, desconozco qué tipo de información vuelca en qué interfaces y sistemas, sólo que se marcará una promoción específica en la herramienta Red </w:t>
            </w:r>
            <w:proofErr w:type="spellStart"/>
            <w:r>
              <w:rPr>
                <w:i/>
                <w:color w:val="FF0000"/>
                <w:lang w:val="es-ES_tradnl"/>
              </w:rPr>
              <w:t>Channel</w:t>
            </w:r>
            <w:proofErr w:type="spellEnd"/>
            <w:r>
              <w:rPr>
                <w:i/>
                <w:color w:val="FF0000"/>
                <w:lang w:val="es-ES_tradnl"/>
              </w:rPr>
              <w:t>. Entiendo que este asunto lo podría aclarar el soporte de la herramienta.</w:t>
            </w:r>
          </w:p>
          <w:p w:rsidR="000C6C60" w:rsidRDefault="000C6C60" w:rsidP="00F1530A">
            <w:pPr>
              <w:rPr>
                <w:rFonts w:ascii="Calibri" w:hAnsi="Calibri" w:cs="Calibri"/>
                <w:color w:val="C00000"/>
                <w:sz w:val="22"/>
                <w:szCs w:val="22"/>
              </w:rPr>
            </w:pPr>
            <w:r w:rsidRPr="00256B08">
              <w:rPr>
                <w:rFonts w:ascii="Calibri" w:hAnsi="Calibri" w:cs="Calibri"/>
                <w:color w:val="C00000"/>
                <w:sz w:val="22"/>
                <w:szCs w:val="22"/>
              </w:rPr>
              <w:t>[Viewnext 2018-02-13 - NSC : OK, respecto al “flag”, es necesario entonces que los sistemas origen de la información evalúen el requisito y que desde ahí se defina el flujo de datos hasta que llega a NSC]</w:t>
            </w:r>
          </w:p>
          <w:p w:rsidR="00256B08" w:rsidRDefault="00256B08" w:rsidP="00256B08">
            <w:pPr>
              <w:rPr>
                <w:rFonts w:ascii="Calibri" w:hAnsi="Calibri" w:cs="Calibri"/>
                <w:color w:val="C00000"/>
                <w:sz w:val="22"/>
                <w:szCs w:val="22"/>
              </w:rPr>
            </w:pPr>
          </w:p>
          <w:p w:rsidR="00256B08" w:rsidRPr="00256B08" w:rsidRDefault="00256B08" w:rsidP="00256B08">
            <w:pPr>
              <w:rPr>
                <w:rFonts w:ascii="Calibri" w:hAnsi="Calibri" w:cs="Calibri"/>
                <w:color w:val="C00000"/>
                <w:sz w:val="22"/>
                <w:szCs w:val="22"/>
              </w:rPr>
            </w:pPr>
            <w:r w:rsidRPr="00256B08">
              <w:rPr>
                <w:rFonts w:ascii="Calibri" w:hAnsi="Calibri" w:cs="Calibri"/>
                <w:color w:val="C00000"/>
                <w:sz w:val="22"/>
                <w:szCs w:val="22"/>
              </w:rPr>
              <w:t xml:space="preserve">[Viewnext 2018-02-13 - </w:t>
            </w:r>
            <w:proofErr w:type="spellStart"/>
            <w:r>
              <w:rPr>
                <w:rFonts w:ascii="Calibri" w:hAnsi="Calibri" w:cs="Calibri"/>
                <w:color w:val="C00000"/>
                <w:sz w:val="22"/>
                <w:szCs w:val="22"/>
              </w:rPr>
              <w:t>RedChannel</w:t>
            </w:r>
            <w:proofErr w:type="spellEnd"/>
            <w:r w:rsidRPr="00256B08">
              <w:rPr>
                <w:rFonts w:ascii="Calibri" w:hAnsi="Calibri" w:cs="Calibri"/>
                <w:color w:val="C00000"/>
                <w:sz w:val="22"/>
                <w:szCs w:val="22"/>
              </w:rPr>
              <w:t xml:space="preserve"> : </w:t>
            </w:r>
            <w:r>
              <w:rPr>
                <w:rFonts w:ascii="Calibri" w:hAnsi="Calibri" w:cs="Calibri"/>
                <w:color w:val="C00000"/>
                <w:sz w:val="22"/>
                <w:szCs w:val="22"/>
              </w:rPr>
              <w:t>Sería necesario determinar el</w:t>
            </w:r>
            <w:r w:rsidRPr="00256B08">
              <w:rPr>
                <w:rFonts w:ascii="Calibri" w:hAnsi="Calibri" w:cs="Calibri"/>
                <w:color w:val="C00000"/>
                <w:sz w:val="22"/>
                <w:szCs w:val="22"/>
              </w:rPr>
              <w:t xml:space="preserve"> modelo de cliente se refiere el cambio en dicho sistema:</w:t>
            </w:r>
          </w:p>
          <w:p w:rsidR="00256B08" w:rsidRPr="00256B08" w:rsidRDefault="00256B08" w:rsidP="00256B08">
            <w:pPr>
              <w:rPr>
                <w:rFonts w:ascii="Calibri" w:hAnsi="Calibri" w:cs="Calibri"/>
                <w:color w:val="C00000"/>
                <w:sz w:val="22"/>
                <w:szCs w:val="22"/>
              </w:rPr>
            </w:pPr>
            <w:r>
              <w:rPr>
                <w:rFonts w:ascii="Calibri" w:hAnsi="Calibri" w:cs="Calibri"/>
                <w:color w:val="C00000"/>
                <w:sz w:val="22"/>
                <w:szCs w:val="22"/>
              </w:rPr>
              <w:t xml:space="preserve">- </w:t>
            </w:r>
            <w:r w:rsidRPr="00256B08">
              <w:rPr>
                <w:rFonts w:ascii="Calibri" w:hAnsi="Calibri" w:cs="Calibri"/>
                <w:color w:val="C00000"/>
                <w:sz w:val="22"/>
                <w:szCs w:val="22"/>
              </w:rPr>
              <w:t>Microempresas D2D</w:t>
            </w:r>
          </w:p>
          <w:p w:rsidR="00256B08" w:rsidRPr="00256B08" w:rsidRDefault="00256B08" w:rsidP="00256B08">
            <w:pPr>
              <w:rPr>
                <w:rFonts w:ascii="Calibri" w:hAnsi="Calibri" w:cs="Calibri"/>
                <w:color w:val="C00000"/>
                <w:sz w:val="22"/>
                <w:szCs w:val="22"/>
              </w:rPr>
            </w:pPr>
            <w:r>
              <w:rPr>
                <w:rFonts w:ascii="Calibri" w:hAnsi="Calibri" w:cs="Calibri"/>
                <w:color w:val="C00000"/>
                <w:sz w:val="22"/>
                <w:szCs w:val="22"/>
              </w:rPr>
              <w:t xml:space="preserve">- </w:t>
            </w:r>
            <w:r w:rsidRPr="00256B08">
              <w:rPr>
                <w:rFonts w:ascii="Calibri" w:hAnsi="Calibri" w:cs="Calibri"/>
                <w:color w:val="C00000"/>
                <w:sz w:val="22"/>
                <w:szCs w:val="22"/>
              </w:rPr>
              <w:t>Ofertas de empresa/microempresa</w:t>
            </w:r>
          </w:p>
          <w:p w:rsidR="00256B08" w:rsidRDefault="003F6896" w:rsidP="00256B08">
            <w:pPr>
              <w:rPr>
                <w:rFonts w:ascii="Calibri" w:hAnsi="Calibri" w:cs="Calibri"/>
                <w:color w:val="C00000"/>
                <w:sz w:val="22"/>
                <w:szCs w:val="22"/>
              </w:rPr>
            </w:pPr>
            <w:r>
              <w:rPr>
                <w:rFonts w:ascii="Calibri" w:hAnsi="Calibri" w:cs="Calibri"/>
                <w:color w:val="C00000"/>
                <w:sz w:val="22"/>
                <w:szCs w:val="22"/>
              </w:rPr>
              <w:t>Porque en función de ello, e</w:t>
            </w:r>
            <w:r w:rsidR="00256B08" w:rsidRPr="00256B08">
              <w:rPr>
                <w:rFonts w:ascii="Calibri" w:hAnsi="Calibri" w:cs="Calibri"/>
                <w:color w:val="C00000"/>
                <w:sz w:val="22"/>
                <w:szCs w:val="22"/>
              </w:rPr>
              <w:t>l impacto a su vez tanto en Vodagest, como en BPM-NCI podría ser diferente]</w:t>
            </w:r>
          </w:p>
          <w:p w:rsidR="009C467C" w:rsidRDefault="009C467C" w:rsidP="00F1530A">
            <w:pPr>
              <w:rPr>
                <w:i/>
                <w:color w:val="0000FF"/>
                <w:lang w:val="es-ES_tradnl"/>
              </w:rPr>
            </w:pPr>
          </w:p>
          <w:p w:rsidR="007E7AA9" w:rsidRDefault="00802F32" w:rsidP="00F1530A">
            <w:pPr>
              <w:rPr>
                <w:i/>
                <w:color w:val="0000FF"/>
                <w:lang w:val="es-ES_tradnl"/>
              </w:rPr>
            </w:pPr>
            <w:r w:rsidRPr="00802F32">
              <w:rPr>
                <w:rFonts w:ascii="Calibri" w:hAnsi="Calibri" w:cs="Calibri"/>
                <w:color w:val="806000" w:themeColor="accent4" w:themeShade="80"/>
                <w:sz w:val="22"/>
                <w:szCs w:val="22"/>
              </w:rPr>
              <w:t xml:space="preserve">[Dudas Viewnext 2018-02-01 </w:t>
            </w:r>
            <w:r>
              <w:rPr>
                <w:rFonts w:ascii="Calibri" w:hAnsi="Calibri" w:cs="Calibri"/>
                <w:color w:val="806000" w:themeColor="accent4" w:themeShade="80"/>
                <w:sz w:val="22"/>
                <w:szCs w:val="22"/>
              </w:rPr>
              <w:t>–</w:t>
            </w:r>
            <w:r w:rsidRPr="00802F32">
              <w:rPr>
                <w:rFonts w:ascii="Calibri" w:hAnsi="Calibri" w:cs="Calibri"/>
                <w:color w:val="806000" w:themeColor="accent4" w:themeShade="80"/>
                <w:sz w:val="22"/>
                <w:szCs w:val="22"/>
              </w:rPr>
              <w:t xml:space="preserve"> NSC</w:t>
            </w:r>
            <w:r>
              <w:rPr>
                <w:rFonts w:ascii="Calibri" w:hAnsi="Calibri" w:cs="Calibri"/>
                <w:color w:val="806000" w:themeColor="accent4" w:themeShade="80"/>
                <w:sz w:val="22"/>
                <w:szCs w:val="22"/>
              </w:rPr>
              <w:t xml:space="preserve"> </w:t>
            </w:r>
            <w:r w:rsidR="007E7AA9" w:rsidRPr="00483F69">
              <w:rPr>
                <w:rFonts w:ascii="Calibri" w:hAnsi="Calibri" w:cs="Calibri"/>
                <w:color w:val="806000" w:themeColor="accent4" w:themeShade="80"/>
                <w:sz w:val="22"/>
                <w:szCs w:val="22"/>
              </w:rPr>
              <w:t>:</w:t>
            </w:r>
            <w:r w:rsidR="007E7AA9">
              <w:rPr>
                <w:rFonts w:ascii="Calibri" w:hAnsi="Calibri" w:cs="Calibri"/>
                <w:color w:val="806000" w:themeColor="accent4" w:themeShade="80"/>
                <w:sz w:val="22"/>
                <w:szCs w:val="22"/>
              </w:rPr>
              <w:t xml:space="preserve"> La funcionalidad de Callidus no contempla la comisión de “paquetes” como entidad alternativa a la lista de sus componentes, sino que se comisionan los elementos sueltos: Voz, Datos Móviles, Fibra, ADSL, Otros servicios adicionales…en la práctica el requisito implica que si se gestiona un “flag en la tramitación” a nivel de paquete, los sistemas origen de la información deben arrastrar el valor del flag hasta sus componentes para que la interfaz de las activaciones de GSM, FIBRA etc. lleguen a NSC con el valor informado en el campo correspondiente]</w:t>
            </w:r>
          </w:p>
          <w:p w:rsidR="00A46FA5" w:rsidRDefault="009C467C" w:rsidP="00772FFC">
            <w:pPr>
              <w:rPr>
                <w:i/>
                <w:color w:val="FF0000"/>
                <w:lang w:val="es-ES_tradnl"/>
              </w:rPr>
            </w:pPr>
            <w:r>
              <w:rPr>
                <w:i/>
                <w:color w:val="FF0000"/>
                <w:lang w:val="es-ES_tradnl"/>
              </w:rPr>
              <w:t>Efgonza3: entiendo que deberá ser el soporte de la herramienta el que pueda aclarar este punto.</w:t>
            </w:r>
          </w:p>
          <w:p w:rsidR="00A46FA5" w:rsidRDefault="000C6C60" w:rsidP="00772FFC">
            <w:pPr>
              <w:rPr>
                <w:rFonts w:ascii="Calibri" w:hAnsi="Calibri" w:cs="Calibri"/>
                <w:color w:val="C00000"/>
                <w:sz w:val="22"/>
                <w:szCs w:val="22"/>
              </w:rPr>
            </w:pPr>
            <w:r w:rsidRPr="00A46FA5">
              <w:rPr>
                <w:rFonts w:ascii="Calibri" w:hAnsi="Calibri" w:cs="Calibri"/>
                <w:color w:val="C00000"/>
                <w:sz w:val="22"/>
                <w:szCs w:val="22"/>
              </w:rPr>
              <w:t>[Viewnext 2018-02-</w:t>
            </w:r>
            <w:proofErr w:type="gramStart"/>
            <w:r w:rsidRPr="00A46FA5">
              <w:rPr>
                <w:rFonts w:ascii="Calibri" w:hAnsi="Calibri" w:cs="Calibri"/>
                <w:color w:val="C00000"/>
                <w:sz w:val="22"/>
                <w:szCs w:val="22"/>
              </w:rPr>
              <w:t>13 :</w:t>
            </w:r>
            <w:proofErr w:type="gramEnd"/>
            <w:r w:rsidRPr="00A46FA5">
              <w:rPr>
                <w:rFonts w:ascii="Calibri" w:hAnsi="Calibri" w:cs="Calibri"/>
                <w:color w:val="C00000"/>
                <w:sz w:val="22"/>
                <w:szCs w:val="22"/>
              </w:rPr>
              <w:t xml:space="preserve"> </w:t>
            </w:r>
            <w:r w:rsidR="00A46FA5" w:rsidRPr="00A46FA5">
              <w:rPr>
                <w:rFonts w:ascii="Calibri" w:hAnsi="Calibri" w:cs="Calibri"/>
                <w:color w:val="C00000"/>
                <w:sz w:val="22"/>
                <w:szCs w:val="22"/>
              </w:rPr>
              <w:t>Tal y como se comenta en el siguiente requisito por Mmarti69 “</w:t>
            </w:r>
            <w:r w:rsidR="00A46FA5" w:rsidRPr="0071163D">
              <w:rPr>
                <w:b/>
                <w:i/>
                <w:color w:val="0000FF"/>
                <w:u w:val="single"/>
              </w:rPr>
              <w:t xml:space="preserve">Callidus no trabaja con paquetes sino </w:t>
            </w:r>
            <w:r w:rsidR="00A46FA5">
              <w:rPr>
                <w:b/>
                <w:i/>
                <w:color w:val="0000FF"/>
                <w:u w:val="single"/>
              </w:rPr>
              <w:t xml:space="preserve">con </w:t>
            </w:r>
            <w:r w:rsidR="00A46FA5" w:rsidRPr="0071163D">
              <w:rPr>
                <w:b/>
                <w:i/>
                <w:color w:val="0000FF"/>
                <w:u w:val="single"/>
              </w:rPr>
              <w:t xml:space="preserve"> líneas de negocio individuales</w:t>
            </w:r>
            <w:r w:rsidR="00A46FA5">
              <w:rPr>
                <w:color w:val="0000FF"/>
              </w:rPr>
              <w:t>.</w:t>
            </w:r>
            <w:r w:rsidR="00A46FA5" w:rsidRPr="00A46FA5">
              <w:rPr>
                <w:rFonts w:ascii="Calibri" w:hAnsi="Calibri" w:cs="Calibri"/>
                <w:color w:val="C00000"/>
                <w:sz w:val="22"/>
                <w:szCs w:val="22"/>
              </w:rPr>
              <w:t>”</w:t>
            </w:r>
            <w:r w:rsidR="00A46FA5">
              <w:rPr>
                <w:rFonts w:ascii="Calibri" w:hAnsi="Calibri" w:cs="Calibri"/>
                <w:color w:val="C00000"/>
                <w:sz w:val="22"/>
                <w:szCs w:val="22"/>
              </w:rPr>
              <w:t>.</w:t>
            </w:r>
          </w:p>
          <w:p w:rsidR="00A46FA5" w:rsidRDefault="00A46FA5" w:rsidP="00772FFC">
            <w:pPr>
              <w:rPr>
                <w:rFonts w:ascii="Calibri" w:hAnsi="Calibri" w:cs="Calibri"/>
                <w:color w:val="C00000"/>
                <w:sz w:val="22"/>
                <w:szCs w:val="22"/>
              </w:rPr>
            </w:pPr>
            <w:r>
              <w:rPr>
                <w:rFonts w:ascii="Calibri" w:hAnsi="Calibri" w:cs="Calibri"/>
                <w:color w:val="C00000"/>
                <w:sz w:val="22"/>
                <w:szCs w:val="22"/>
              </w:rPr>
              <w:t xml:space="preserve">Durante el </w:t>
            </w:r>
            <w:proofErr w:type="spellStart"/>
            <w:r>
              <w:rPr>
                <w:rFonts w:ascii="Calibri" w:hAnsi="Calibri" w:cs="Calibri"/>
                <w:color w:val="C00000"/>
                <w:sz w:val="22"/>
                <w:szCs w:val="22"/>
              </w:rPr>
              <w:t>Analisis</w:t>
            </w:r>
            <w:proofErr w:type="spellEnd"/>
            <w:r>
              <w:rPr>
                <w:rFonts w:ascii="Calibri" w:hAnsi="Calibri" w:cs="Calibri"/>
                <w:color w:val="C00000"/>
                <w:sz w:val="22"/>
                <w:szCs w:val="22"/>
              </w:rPr>
              <w:t xml:space="preserve"> de Concepto analizado previamente con Ana Muelas para el NMR FY1819 de Particulares, donde se </w:t>
            </w:r>
            <w:proofErr w:type="spellStart"/>
            <w:r>
              <w:rPr>
                <w:rFonts w:ascii="Calibri" w:hAnsi="Calibri" w:cs="Calibri"/>
                <w:color w:val="C00000"/>
                <w:sz w:val="22"/>
                <w:szCs w:val="22"/>
              </w:rPr>
              <w:t>trato</w:t>
            </w:r>
            <w:proofErr w:type="spellEnd"/>
            <w:r>
              <w:rPr>
                <w:rFonts w:ascii="Calibri" w:hAnsi="Calibri" w:cs="Calibri"/>
                <w:color w:val="C00000"/>
                <w:sz w:val="22"/>
                <w:szCs w:val="22"/>
              </w:rPr>
              <w:t xml:space="preserve"> sobre este mismo asunto, ya se </w:t>
            </w:r>
            <w:proofErr w:type="spellStart"/>
            <w:r>
              <w:rPr>
                <w:rFonts w:ascii="Calibri" w:hAnsi="Calibri" w:cs="Calibri"/>
                <w:color w:val="C00000"/>
                <w:sz w:val="22"/>
                <w:szCs w:val="22"/>
              </w:rPr>
              <w:t>valoro</w:t>
            </w:r>
            <w:proofErr w:type="spellEnd"/>
            <w:r>
              <w:rPr>
                <w:rFonts w:ascii="Calibri" w:hAnsi="Calibri" w:cs="Calibri"/>
                <w:color w:val="C00000"/>
                <w:sz w:val="22"/>
                <w:szCs w:val="22"/>
              </w:rPr>
              <w:t xml:space="preserve"> su alto impacto junto con las </w:t>
            </w:r>
            <w:proofErr w:type="spellStart"/>
            <w:r>
              <w:rPr>
                <w:rFonts w:ascii="Calibri" w:hAnsi="Calibri" w:cs="Calibri"/>
                <w:color w:val="C00000"/>
                <w:sz w:val="22"/>
                <w:szCs w:val="22"/>
              </w:rPr>
              <w:t>restrcciones</w:t>
            </w:r>
            <w:proofErr w:type="spellEnd"/>
            <w:r>
              <w:rPr>
                <w:rFonts w:ascii="Calibri" w:hAnsi="Calibri" w:cs="Calibri"/>
                <w:color w:val="C00000"/>
                <w:sz w:val="22"/>
                <w:szCs w:val="22"/>
              </w:rPr>
              <w:t xml:space="preserve"> que en cualquier caso iba a suponer. </w:t>
            </w:r>
            <w:proofErr w:type="spellStart"/>
            <w:r>
              <w:rPr>
                <w:rFonts w:ascii="Calibri" w:hAnsi="Calibri" w:cs="Calibri"/>
                <w:color w:val="C00000"/>
                <w:sz w:val="22"/>
                <w:szCs w:val="22"/>
              </w:rPr>
              <w:t>Incluymos</w:t>
            </w:r>
            <w:proofErr w:type="spellEnd"/>
            <w:r>
              <w:rPr>
                <w:rFonts w:ascii="Calibri" w:hAnsi="Calibri" w:cs="Calibri"/>
                <w:color w:val="C00000"/>
                <w:sz w:val="22"/>
                <w:szCs w:val="22"/>
              </w:rPr>
              <w:t xml:space="preserve"> el extracto donde se revisó:</w:t>
            </w:r>
          </w:p>
          <w:p w:rsidR="00A46FA5" w:rsidRPr="00A46FA5" w:rsidRDefault="00A46FA5" w:rsidP="00A46FA5">
            <w:pPr>
              <w:spacing w:line="276" w:lineRule="auto"/>
              <w:ind w:left="720"/>
              <w:rPr>
                <w:rFonts w:ascii="Vodafone Rg" w:eastAsia="Vodafone Rg" w:hAnsi="Vodafone Rg"/>
                <w:color w:val="0070C0"/>
                <w:kern w:val="22"/>
                <w:sz w:val="20"/>
                <w:szCs w:val="20"/>
                <w:lang w:eastAsia="en-US"/>
                <w14:cntxtAlts/>
              </w:rPr>
            </w:pPr>
            <w:r w:rsidRPr="00A46FA5">
              <w:rPr>
                <w:rFonts w:ascii="Vodafone Rg" w:eastAsia="Vodafone Rg" w:hAnsi="Vodafone Rg"/>
                <w:b/>
                <w:color w:val="0070C0"/>
                <w:kern w:val="22"/>
                <w:sz w:val="20"/>
                <w:szCs w:val="20"/>
                <w:lang w:eastAsia="en-US"/>
                <w14:cntxtAlts/>
              </w:rPr>
              <w:t xml:space="preserve">[Stack Oracle 2017/11/16] </w:t>
            </w:r>
            <w:r w:rsidRPr="00A46FA5">
              <w:rPr>
                <w:rFonts w:ascii="Vodafone Rg" w:eastAsia="Vodafone Rg" w:hAnsi="Vodafone Rg"/>
                <w:color w:val="0070C0"/>
                <w:kern w:val="22"/>
                <w:sz w:val="20"/>
                <w:szCs w:val="20"/>
                <w:lang w:eastAsia="en-US"/>
                <w14:cntxtAlts/>
              </w:rPr>
              <w:t>En la reunión del 14/11/2017, se comentó que como paquete Convergente habría que considerar no solamente aquellos que de forma natural están construidos como combinación de N elementos dentro de un mismo paquete en el catálogo de Spirit, que son los denominados como STRUCTURAL BUNDLE; sino también las posibles combinaciones de elementos STANDALONE cuya combinación/contratación por separado tiene como resultado la consideración de paquete Convergente, a pesar de no estar aglutinados conjuntamente dentro de un mismo paquete en el catálogo de Spirit.</w:t>
            </w:r>
          </w:p>
          <w:p w:rsidR="00A46FA5" w:rsidRPr="00A46FA5" w:rsidRDefault="00A46FA5" w:rsidP="00A46FA5">
            <w:pPr>
              <w:spacing w:line="276" w:lineRule="auto"/>
              <w:ind w:left="720"/>
              <w:rPr>
                <w:rFonts w:ascii="Vodafone Rg" w:eastAsia="Vodafone Rg" w:hAnsi="Vodafone Rg"/>
                <w:color w:val="0070C0"/>
                <w:kern w:val="22"/>
                <w:sz w:val="20"/>
                <w:szCs w:val="20"/>
                <w:lang w:eastAsia="en-US"/>
                <w14:cntxtAlts/>
              </w:rPr>
            </w:pPr>
            <w:r w:rsidRPr="00A46FA5">
              <w:rPr>
                <w:rFonts w:ascii="Vodafone Rg" w:eastAsia="Vodafone Rg" w:hAnsi="Vodafone Rg"/>
                <w:color w:val="0070C0"/>
                <w:kern w:val="22"/>
                <w:sz w:val="20"/>
                <w:szCs w:val="20"/>
                <w:lang w:eastAsia="en-US"/>
                <w14:cntxtAlts/>
              </w:rPr>
              <w:lastRenderedPageBreak/>
              <w:t xml:space="preserve">Dentro de este segundo caso de combinación de elementos Standalone, para poder determinar que efectivamente están componiendo un paquete Convergente, y tratarlo como tal, necesitaríamos que se nos indicara que combinaciones de elementos Standalone del Catálogo de Spirit supone dicha consideración; además de indicar dentro de una misma cuenta, cliente… cuando (y a </w:t>
            </w:r>
            <w:proofErr w:type="spellStart"/>
            <w:r w:rsidRPr="00A46FA5">
              <w:rPr>
                <w:rFonts w:ascii="Vodafone Rg" w:eastAsia="Vodafone Rg" w:hAnsi="Vodafone Rg"/>
                <w:color w:val="0070C0"/>
                <w:kern w:val="22"/>
                <w:sz w:val="20"/>
                <w:szCs w:val="20"/>
                <w:lang w:eastAsia="en-US"/>
                <w14:cntxtAlts/>
              </w:rPr>
              <w:t>que</w:t>
            </w:r>
            <w:proofErr w:type="spellEnd"/>
            <w:r w:rsidRPr="00A46FA5">
              <w:rPr>
                <w:rFonts w:ascii="Vodafone Rg" w:eastAsia="Vodafone Rg" w:hAnsi="Vodafone Rg"/>
                <w:color w:val="0070C0"/>
                <w:kern w:val="22"/>
                <w:sz w:val="20"/>
                <w:szCs w:val="20"/>
                <w:lang w:eastAsia="en-US"/>
                <w14:cntxtAlts/>
              </w:rPr>
              <w:t xml:space="preserve"> nivel) habría que emparejarlos en caso de que hubiera más de una unidad de cada uno de cada uno de ellos, por ejemplo: si se considera que un plan de precios concreto + determinada Fibra, ambas Standalone suponen paquete Convergente, en caso de que el cliente, la cuenta… tenga dos planes de precios de este tipo + una única fibra ¿con cuál de los planes de precios se empareja?</w:t>
            </w:r>
          </w:p>
          <w:p w:rsidR="00A46FA5" w:rsidRPr="00A46FA5" w:rsidRDefault="00A46FA5" w:rsidP="00A46FA5">
            <w:pPr>
              <w:spacing w:after="200" w:line="276" w:lineRule="auto"/>
              <w:ind w:left="720"/>
              <w:rPr>
                <w:rFonts w:ascii="Vodafone Rg" w:eastAsia="Vodafone Rg" w:hAnsi="Vodafone Rg"/>
                <w:color w:val="0070C0"/>
                <w:kern w:val="22"/>
                <w:sz w:val="20"/>
                <w:szCs w:val="20"/>
                <w:lang w:eastAsia="en-US"/>
                <w14:cntxtAlts/>
              </w:rPr>
            </w:pPr>
            <w:r w:rsidRPr="00A46FA5">
              <w:rPr>
                <w:rFonts w:ascii="Vodafone Rg" w:eastAsia="Vodafone Rg" w:hAnsi="Vodafone Rg"/>
                <w:color w:val="0070C0"/>
                <w:kern w:val="22"/>
                <w:sz w:val="20"/>
                <w:szCs w:val="20"/>
                <w:lang w:eastAsia="en-US"/>
                <w14:cntxtAlts/>
              </w:rPr>
              <w:t xml:space="preserve">Cuantas más “combinaciones” posibles de elementos Standalone haya, y más “momentos &amp; niveles” en los que se puedan emparejar, mayor será el impacto aún (producto cartesiano); que </w:t>
            </w:r>
            <w:r w:rsidRPr="00A46FA5">
              <w:rPr>
                <w:rFonts w:ascii="Vodafone Rg" w:eastAsia="Vodafone Rg" w:hAnsi="Vodafone Rg"/>
                <w:b/>
                <w:color w:val="0070C0"/>
                <w:kern w:val="22"/>
                <w:sz w:val="20"/>
                <w:szCs w:val="20"/>
                <w:lang w:eastAsia="en-US"/>
                <w14:cntxtAlts/>
              </w:rPr>
              <w:t>de por sí ya se espera sea alto</w:t>
            </w:r>
            <w:r w:rsidRPr="00A46FA5">
              <w:rPr>
                <w:rFonts w:ascii="Vodafone Rg" w:eastAsia="Vodafone Rg" w:hAnsi="Vodafone Rg"/>
                <w:color w:val="0070C0"/>
                <w:kern w:val="22"/>
                <w:sz w:val="20"/>
                <w:szCs w:val="20"/>
                <w:lang w:eastAsia="en-US"/>
                <w14:cntxtAlts/>
              </w:rPr>
              <w:t xml:space="preserve">, porque los elementos que lo componen se pueden provisionar en instantes diferentes y ello supone tener que ponerse a revisar toda la cartera contratada. </w:t>
            </w:r>
          </w:p>
          <w:p w:rsidR="00A46FA5" w:rsidRPr="00A46FA5" w:rsidRDefault="00A46FA5" w:rsidP="00A46FA5">
            <w:pPr>
              <w:spacing w:line="276" w:lineRule="auto"/>
              <w:ind w:left="720"/>
              <w:rPr>
                <w:rFonts w:ascii="Vodafone Rg" w:eastAsia="Vodafone Rg" w:hAnsi="Vodafone Rg"/>
                <w:color w:val="C00000"/>
                <w:kern w:val="22"/>
                <w:sz w:val="20"/>
                <w:szCs w:val="20"/>
                <w:lang w:eastAsia="en-US"/>
                <w14:cntxtAlts/>
              </w:rPr>
            </w:pPr>
            <w:r w:rsidRPr="00A46FA5">
              <w:rPr>
                <w:rFonts w:ascii="Vodafone Rg" w:eastAsia="Vodafone Rg" w:hAnsi="Vodafone Rg"/>
                <w:b/>
                <w:color w:val="C00000"/>
                <w:kern w:val="22"/>
                <w:sz w:val="20"/>
                <w:szCs w:val="20"/>
                <w:lang w:eastAsia="en-US"/>
                <w14:cntxtAlts/>
              </w:rPr>
              <w:t xml:space="preserve">[Ana Muelas 2017/11/17] </w:t>
            </w:r>
            <w:r w:rsidRPr="00A46FA5">
              <w:rPr>
                <w:rFonts w:ascii="Vodafone Rg" w:eastAsia="Vodafone Rg" w:hAnsi="Vodafone Rg"/>
                <w:color w:val="C00000"/>
                <w:kern w:val="22"/>
                <w:sz w:val="20"/>
                <w:szCs w:val="20"/>
                <w:lang w:eastAsia="en-US"/>
                <w14:cntxtAlts/>
              </w:rPr>
              <w:t>Oferta convergente en stack Oracle: tenemos las siguientes opciones:</w:t>
            </w:r>
          </w:p>
          <w:p w:rsidR="00A46FA5" w:rsidRPr="00A46FA5" w:rsidRDefault="00A46FA5" w:rsidP="00A46FA5">
            <w:pPr>
              <w:numPr>
                <w:ilvl w:val="0"/>
                <w:numId w:val="14"/>
              </w:numPr>
              <w:spacing w:after="200" w:line="276" w:lineRule="auto"/>
              <w:ind w:left="1080"/>
              <w:contextualSpacing/>
              <w:rPr>
                <w:rFonts w:ascii="Vodafone Rg" w:eastAsia="Vodafone Rg" w:hAnsi="Vodafone Rg"/>
                <w:color w:val="C00000"/>
                <w:kern w:val="22"/>
                <w:sz w:val="20"/>
                <w:szCs w:val="20"/>
                <w:lang w:eastAsia="en-US"/>
                <w14:cntxtAlts/>
              </w:rPr>
            </w:pPr>
            <w:proofErr w:type="spellStart"/>
            <w:r w:rsidRPr="00A46FA5">
              <w:rPr>
                <w:rFonts w:ascii="Vodafone Rg" w:eastAsia="Vodafone Rg" w:hAnsi="Vodafone Rg"/>
                <w:color w:val="C00000"/>
                <w:kern w:val="22"/>
                <w:sz w:val="20"/>
                <w:szCs w:val="20"/>
                <w:lang w:eastAsia="en-US"/>
                <w14:cntxtAlts/>
              </w:rPr>
              <w:t>Structural</w:t>
            </w:r>
            <w:proofErr w:type="spellEnd"/>
            <w:r w:rsidRPr="00A46FA5">
              <w:rPr>
                <w:rFonts w:ascii="Vodafone Rg" w:eastAsia="Vodafone Rg" w:hAnsi="Vodafone Rg"/>
                <w:color w:val="C00000"/>
                <w:kern w:val="22"/>
                <w:sz w:val="20"/>
                <w:szCs w:val="20"/>
                <w:lang w:eastAsia="en-US"/>
                <w14:cntxtAlts/>
              </w:rPr>
              <w:t xml:space="preserve"> </w:t>
            </w:r>
            <w:proofErr w:type="spellStart"/>
            <w:r w:rsidRPr="00A46FA5">
              <w:rPr>
                <w:rFonts w:ascii="Vodafone Rg" w:eastAsia="Vodafone Rg" w:hAnsi="Vodafone Rg"/>
                <w:color w:val="C00000"/>
                <w:kern w:val="22"/>
                <w:sz w:val="20"/>
                <w:szCs w:val="20"/>
                <w:lang w:eastAsia="en-US"/>
                <w14:cntxtAlts/>
              </w:rPr>
              <w:t>bundles</w:t>
            </w:r>
            <w:proofErr w:type="spellEnd"/>
            <w:r w:rsidRPr="00A46FA5">
              <w:rPr>
                <w:rFonts w:ascii="Vodafone Rg" w:eastAsia="Vodafone Rg" w:hAnsi="Vodafone Rg"/>
                <w:color w:val="C00000"/>
                <w:kern w:val="22"/>
                <w:sz w:val="20"/>
                <w:szCs w:val="20"/>
                <w:lang w:eastAsia="en-US"/>
                <w14:cntxtAlts/>
              </w:rPr>
              <w:t xml:space="preserve">: se considera si existe un id de paquete en la cuenta </w:t>
            </w:r>
          </w:p>
          <w:p w:rsidR="00A46FA5" w:rsidRPr="00A46FA5" w:rsidRDefault="00A46FA5" w:rsidP="00A46FA5">
            <w:pPr>
              <w:numPr>
                <w:ilvl w:val="0"/>
                <w:numId w:val="14"/>
              </w:numPr>
              <w:spacing w:after="200" w:line="276" w:lineRule="auto"/>
              <w:ind w:left="1080"/>
              <w:contextualSpacing/>
              <w:rPr>
                <w:rFonts w:ascii="Vodafone Rg" w:eastAsia="Vodafone Rg" w:hAnsi="Vodafone Rg"/>
                <w:color w:val="C00000"/>
                <w:kern w:val="22"/>
                <w:sz w:val="20"/>
                <w:szCs w:val="20"/>
                <w:lang w:eastAsia="en-US"/>
                <w14:cntxtAlts/>
              </w:rPr>
            </w:pPr>
            <w:r w:rsidRPr="00A46FA5">
              <w:rPr>
                <w:rFonts w:ascii="Vodafone Rg" w:eastAsia="Vodafone Rg" w:hAnsi="Vodafone Rg"/>
                <w:color w:val="C00000"/>
                <w:kern w:val="22"/>
                <w:sz w:val="20"/>
                <w:szCs w:val="20"/>
                <w:lang w:eastAsia="en-US"/>
                <w14:cntxtAlts/>
              </w:rPr>
              <w:t xml:space="preserve">Oferta convergente día C: se considera si existe un </w:t>
            </w:r>
            <w:proofErr w:type="spellStart"/>
            <w:r w:rsidRPr="00A46FA5">
              <w:rPr>
                <w:rFonts w:ascii="Vodafone Rg" w:eastAsia="Vodafone Rg" w:hAnsi="Vodafone Rg"/>
                <w:color w:val="C00000"/>
                <w:kern w:val="22"/>
                <w:sz w:val="20"/>
                <w:szCs w:val="20"/>
                <w:lang w:eastAsia="en-US"/>
                <w14:cntxtAlts/>
              </w:rPr>
              <w:t>PVCxx</w:t>
            </w:r>
            <w:proofErr w:type="spellEnd"/>
            <w:r w:rsidRPr="00A46FA5">
              <w:rPr>
                <w:rFonts w:ascii="Vodafone Rg" w:eastAsia="Vodafone Rg" w:hAnsi="Vodafone Rg"/>
                <w:color w:val="C00000"/>
                <w:kern w:val="22"/>
                <w:sz w:val="20"/>
                <w:szCs w:val="20"/>
                <w:lang w:eastAsia="en-US"/>
                <w14:cntxtAlts/>
              </w:rPr>
              <w:t xml:space="preserve"> </w:t>
            </w:r>
          </w:p>
          <w:p w:rsidR="00A46FA5" w:rsidRPr="00A46FA5" w:rsidRDefault="00A46FA5" w:rsidP="00A46FA5">
            <w:pPr>
              <w:numPr>
                <w:ilvl w:val="0"/>
                <w:numId w:val="14"/>
              </w:numPr>
              <w:spacing w:after="200" w:line="276" w:lineRule="auto"/>
              <w:ind w:left="1080"/>
              <w:contextualSpacing/>
              <w:rPr>
                <w:rFonts w:ascii="Vodafone Rg" w:eastAsia="Vodafone Rg" w:hAnsi="Vodafone Rg"/>
                <w:color w:val="C00000"/>
                <w:kern w:val="22"/>
                <w:sz w:val="20"/>
                <w:szCs w:val="20"/>
                <w:lang w:eastAsia="en-US"/>
                <w14:cntxtAlts/>
              </w:rPr>
            </w:pPr>
            <w:r w:rsidRPr="00A46FA5">
              <w:rPr>
                <w:rFonts w:ascii="Vodafone Rg" w:eastAsia="Vodafone Rg" w:hAnsi="Vodafone Rg"/>
                <w:color w:val="C00000"/>
                <w:kern w:val="22"/>
                <w:sz w:val="20"/>
                <w:szCs w:val="20"/>
                <w:lang w:eastAsia="en-US"/>
                <w14:cntxtAlts/>
              </w:rPr>
              <w:t xml:space="preserve">Oferta </w:t>
            </w:r>
            <w:proofErr w:type="spellStart"/>
            <w:r w:rsidRPr="00A46FA5">
              <w:rPr>
                <w:rFonts w:ascii="Vodafone Rg" w:eastAsia="Vodafone Rg" w:hAnsi="Vodafone Rg"/>
                <w:color w:val="C00000"/>
                <w:kern w:val="22"/>
                <w:sz w:val="20"/>
                <w:szCs w:val="20"/>
                <w:lang w:eastAsia="en-US"/>
                <w14:cntxtAlts/>
              </w:rPr>
              <w:t>add</w:t>
            </w:r>
            <w:proofErr w:type="spellEnd"/>
            <w:r w:rsidRPr="00A46FA5">
              <w:rPr>
                <w:rFonts w:ascii="Vodafone Rg" w:eastAsia="Vodafone Rg" w:hAnsi="Vodafone Rg"/>
                <w:color w:val="C00000"/>
                <w:kern w:val="22"/>
                <w:sz w:val="20"/>
                <w:szCs w:val="20"/>
                <w:lang w:eastAsia="en-US"/>
                <w14:cntxtAlts/>
              </w:rPr>
              <w:t xml:space="preserve"> </w:t>
            </w:r>
            <w:proofErr w:type="spellStart"/>
            <w:r w:rsidRPr="00A46FA5">
              <w:rPr>
                <w:rFonts w:ascii="Vodafone Rg" w:eastAsia="Vodafone Rg" w:hAnsi="Vodafone Rg"/>
                <w:color w:val="C00000"/>
                <w:kern w:val="22"/>
                <w:sz w:val="20"/>
                <w:szCs w:val="20"/>
                <w:lang w:eastAsia="en-US"/>
                <w14:cntxtAlts/>
              </w:rPr>
              <w:t>on</w:t>
            </w:r>
            <w:proofErr w:type="spellEnd"/>
            <w:r w:rsidRPr="00A46FA5">
              <w:rPr>
                <w:rFonts w:ascii="Vodafone Rg" w:eastAsia="Vodafone Rg" w:hAnsi="Vodafone Rg"/>
                <w:color w:val="C00000"/>
                <w:kern w:val="22"/>
                <w:sz w:val="20"/>
                <w:szCs w:val="20"/>
                <w:lang w:eastAsia="en-US"/>
                <w14:cntxtAlts/>
              </w:rPr>
              <w:t xml:space="preserve">: se considera si existe una tarifa móvil más </w:t>
            </w:r>
            <w:proofErr w:type="spellStart"/>
            <w:r w:rsidRPr="00A46FA5">
              <w:rPr>
                <w:rFonts w:ascii="Vodafone Rg" w:eastAsia="Vodafone Rg" w:hAnsi="Vodafone Rg"/>
                <w:color w:val="C00000"/>
                <w:kern w:val="22"/>
                <w:sz w:val="20"/>
                <w:szCs w:val="20"/>
                <w:lang w:eastAsia="en-US"/>
                <w14:cntxtAlts/>
              </w:rPr>
              <w:t>add</w:t>
            </w:r>
            <w:proofErr w:type="spellEnd"/>
            <w:r w:rsidRPr="00A46FA5">
              <w:rPr>
                <w:rFonts w:ascii="Vodafone Rg" w:eastAsia="Vodafone Rg" w:hAnsi="Vodafone Rg"/>
                <w:color w:val="C00000"/>
                <w:kern w:val="22"/>
                <w:sz w:val="20"/>
                <w:szCs w:val="20"/>
                <w:lang w:eastAsia="en-US"/>
                <w14:cntxtAlts/>
              </w:rPr>
              <w:t xml:space="preserve"> </w:t>
            </w:r>
            <w:proofErr w:type="spellStart"/>
            <w:r w:rsidRPr="00A46FA5">
              <w:rPr>
                <w:rFonts w:ascii="Vodafone Rg" w:eastAsia="Vodafone Rg" w:hAnsi="Vodafone Rg"/>
                <w:color w:val="C00000"/>
                <w:kern w:val="22"/>
                <w:sz w:val="20"/>
                <w:szCs w:val="20"/>
                <w:lang w:eastAsia="en-US"/>
                <w14:cntxtAlts/>
              </w:rPr>
              <w:t>on</w:t>
            </w:r>
            <w:proofErr w:type="spellEnd"/>
            <w:r w:rsidRPr="00A46FA5">
              <w:rPr>
                <w:rFonts w:ascii="Vodafone Rg" w:eastAsia="Vodafone Rg" w:hAnsi="Vodafone Rg"/>
                <w:color w:val="C00000"/>
                <w:kern w:val="22"/>
                <w:sz w:val="20"/>
                <w:szCs w:val="20"/>
                <w:lang w:eastAsia="en-US"/>
                <w14:cntxtAlts/>
              </w:rPr>
              <w:t xml:space="preserve"> de fibra/ADSL </w:t>
            </w:r>
          </w:p>
          <w:p w:rsidR="00A46FA5" w:rsidRPr="00A46FA5" w:rsidRDefault="00A46FA5" w:rsidP="00A46FA5">
            <w:pPr>
              <w:spacing w:line="276" w:lineRule="auto"/>
              <w:ind w:left="720"/>
              <w:rPr>
                <w:rFonts w:ascii="Vodafone Rg" w:eastAsia="Vodafone Rg" w:hAnsi="Vodafone Rg"/>
                <w:color w:val="C00000"/>
                <w:kern w:val="22"/>
                <w:sz w:val="20"/>
                <w:szCs w:val="20"/>
                <w:lang w:eastAsia="en-US"/>
                <w14:cntxtAlts/>
              </w:rPr>
            </w:pPr>
            <w:r w:rsidRPr="00A46FA5">
              <w:rPr>
                <w:rFonts w:ascii="Vodafone Rg" w:eastAsia="Vodafone Rg" w:hAnsi="Vodafone Rg"/>
                <w:color w:val="C00000"/>
                <w:kern w:val="22"/>
                <w:sz w:val="20"/>
                <w:szCs w:val="20"/>
                <w:lang w:eastAsia="en-US"/>
                <w14:cntxtAlts/>
              </w:rPr>
              <w:t xml:space="preserve"> Estoy totalmente de acuerdo que identificar el último caso es un tema muy complejo ya que como indicáis pueden existir muchas opciones de combinaciones </w:t>
            </w:r>
            <w:proofErr w:type="spellStart"/>
            <w:r w:rsidRPr="00A46FA5">
              <w:rPr>
                <w:rFonts w:ascii="Vodafone Rg" w:eastAsia="Vodafone Rg" w:hAnsi="Vodafone Rg"/>
                <w:color w:val="C00000"/>
                <w:kern w:val="22"/>
                <w:sz w:val="20"/>
                <w:szCs w:val="20"/>
                <w:lang w:eastAsia="en-US"/>
                <w14:cntxtAlts/>
              </w:rPr>
              <w:t>standalone</w:t>
            </w:r>
            <w:proofErr w:type="spellEnd"/>
            <w:r w:rsidRPr="00A46FA5">
              <w:rPr>
                <w:rFonts w:ascii="Vodafone Rg" w:eastAsia="Vodafone Rg" w:hAnsi="Vodafone Rg"/>
                <w:color w:val="C00000"/>
                <w:kern w:val="22"/>
                <w:sz w:val="20"/>
                <w:szCs w:val="20"/>
                <w:lang w:eastAsia="en-US"/>
                <w14:cntxtAlts/>
              </w:rPr>
              <w:t xml:space="preserve">. </w:t>
            </w:r>
          </w:p>
          <w:p w:rsidR="00A46FA5" w:rsidRPr="00A46FA5" w:rsidRDefault="00A46FA5" w:rsidP="00A46FA5">
            <w:pPr>
              <w:spacing w:line="276" w:lineRule="auto"/>
              <w:ind w:left="720"/>
              <w:rPr>
                <w:rFonts w:ascii="Vodafone Rg" w:eastAsia="Vodafone Rg" w:hAnsi="Vodafone Rg"/>
                <w:color w:val="0070C0"/>
                <w:kern w:val="22"/>
                <w:sz w:val="20"/>
                <w:szCs w:val="20"/>
                <w:lang w:eastAsia="en-US"/>
                <w14:cntxtAlts/>
              </w:rPr>
            </w:pPr>
            <w:r w:rsidRPr="00A46FA5">
              <w:rPr>
                <w:rFonts w:ascii="Vodafone Rg" w:eastAsia="Vodafone Rg" w:hAnsi="Vodafone Rg"/>
                <w:color w:val="C00000"/>
                <w:kern w:val="22"/>
                <w:sz w:val="20"/>
                <w:szCs w:val="20"/>
                <w:lang w:eastAsia="en-US"/>
                <w14:cntxtAlts/>
              </w:rPr>
              <w:t xml:space="preserve">Lo que he comentado con Francis, asumiendo que en los dos primeros casos el impacto sería mucho más sencillo, </w:t>
            </w:r>
            <w:r w:rsidRPr="00A46FA5">
              <w:rPr>
                <w:rFonts w:ascii="Vodafone Rg" w:eastAsia="Vodafone Rg" w:hAnsi="Vodafone Rg"/>
                <w:b/>
                <w:i/>
                <w:color w:val="C00000"/>
                <w:kern w:val="22"/>
                <w:sz w:val="20"/>
                <w:szCs w:val="20"/>
                <w:lang w:eastAsia="en-US"/>
                <w14:cntxtAlts/>
              </w:rPr>
              <w:t xml:space="preserve">yo dejaría fuera de scope la identificación de la marca en caso de la oferta </w:t>
            </w:r>
            <w:proofErr w:type="spellStart"/>
            <w:r w:rsidRPr="00A46FA5">
              <w:rPr>
                <w:rFonts w:ascii="Vodafone Rg" w:eastAsia="Vodafone Rg" w:hAnsi="Vodafone Rg"/>
                <w:b/>
                <w:i/>
                <w:color w:val="C00000"/>
                <w:kern w:val="22"/>
                <w:sz w:val="20"/>
                <w:szCs w:val="20"/>
                <w:lang w:eastAsia="en-US"/>
                <w14:cntxtAlts/>
              </w:rPr>
              <w:t>add</w:t>
            </w:r>
            <w:proofErr w:type="spellEnd"/>
            <w:r w:rsidRPr="00A46FA5">
              <w:rPr>
                <w:rFonts w:ascii="Vodafone Rg" w:eastAsia="Vodafone Rg" w:hAnsi="Vodafone Rg"/>
                <w:b/>
                <w:i/>
                <w:color w:val="C00000"/>
                <w:kern w:val="22"/>
                <w:sz w:val="20"/>
                <w:szCs w:val="20"/>
                <w:lang w:eastAsia="en-US"/>
                <w14:cntxtAlts/>
              </w:rPr>
              <w:t xml:space="preserve"> </w:t>
            </w:r>
            <w:proofErr w:type="spellStart"/>
            <w:r w:rsidRPr="00A46FA5">
              <w:rPr>
                <w:rFonts w:ascii="Vodafone Rg" w:eastAsia="Vodafone Rg" w:hAnsi="Vodafone Rg"/>
                <w:b/>
                <w:i/>
                <w:color w:val="C00000"/>
                <w:kern w:val="22"/>
                <w:sz w:val="20"/>
                <w:szCs w:val="20"/>
                <w:lang w:eastAsia="en-US"/>
                <w14:cntxtAlts/>
              </w:rPr>
              <w:t>on</w:t>
            </w:r>
            <w:proofErr w:type="spellEnd"/>
            <w:r w:rsidRPr="00A46FA5">
              <w:rPr>
                <w:rFonts w:ascii="Vodafone Rg" w:eastAsia="Vodafone Rg" w:hAnsi="Vodafone Rg"/>
                <w:color w:val="C00000"/>
                <w:kern w:val="22"/>
                <w:sz w:val="20"/>
                <w:szCs w:val="20"/>
                <w:lang w:eastAsia="en-US"/>
                <w14:cntxtAlts/>
              </w:rPr>
              <w:t>, y plantearía una contingencia (manual, sin automatización en sistemas) para estos casos, que como indicáis sería necesario identificar a nivel de códigos de tarifas móviles y fibra/</w:t>
            </w:r>
            <w:proofErr w:type="spellStart"/>
            <w:r w:rsidRPr="00A46FA5">
              <w:rPr>
                <w:rFonts w:ascii="Vodafone Rg" w:eastAsia="Vodafone Rg" w:hAnsi="Vodafone Rg"/>
                <w:color w:val="C00000"/>
                <w:kern w:val="22"/>
                <w:sz w:val="20"/>
                <w:szCs w:val="20"/>
                <w:lang w:eastAsia="en-US"/>
                <w14:cntxtAlts/>
              </w:rPr>
              <w:t>adsl</w:t>
            </w:r>
            <w:proofErr w:type="spellEnd"/>
            <w:r w:rsidRPr="00A46FA5">
              <w:rPr>
                <w:rFonts w:ascii="Vodafone Rg" w:eastAsia="Vodafone Rg" w:hAnsi="Vodafone Rg"/>
                <w:color w:val="C00000"/>
                <w:kern w:val="22"/>
                <w:sz w:val="20"/>
                <w:szCs w:val="20"/>
                <w:lang w:eastAsia="en-US"/>
                <w14:cntxtAlts/>
              </w:rPr>
              <w:t xml:space="preserve">, definir cómo considerarlos cuando haya varios en una misma cuenta, </w:t>
            </w:r>
            <w:proofErr w:type="spellStart"/>
            <w:r w:rsidRPr="00A46FA5">
              <w:rPr>
                <w:rFonts w:ascii="Vodafone Rg" w:eastAsia="Vodafone Rg" w:hAnsi="Vodafone Rg"/>
                <w:color w:val="C00000"/>
                <w:kern w:val="22"/>
                <w:sz w:val="20"/>
                <w:szCs w:val="20"/>
                <w:lang w:eastAsia="en-US"/>
                <w14:cntxtAlts/>
              </w:rPr>
              <w:t>etc</w:t>
            </w:r>
            <w:proofErr w:type="spellEnd"/>
          </w:p>
          <w:p w:rsidR="00A46FA5" w:rsidRDefault="00A46FA5" w:rsidP="00865B07">
            <w:pPr>
              <w:spacing w:line="276" w:lineRule="auto"/>
              <w:ind w:left="720"/>
              <w:rPr>
                <w:rFonts w:ascii="Vodafone Rg" w:eastAsia="Vodafone Rg" w:hAnsi="Vodafone Rg"/>
                <w:color w:val="0070C0"/>
                <w:kern w:val="22"/>
                <w:sz w:val="20"/>
                <w:szCs w:val="20"/>
                <w:lang w:eastAsia="en-US"/>
                <w14:cntxtAlts/>
              </w:rPr>
            </w:pPr>
            <w:r w:rsidRPr="00A46FA5">
              <w:rPr>
                <w:rFonts w:ascii="Vodafone Rg" w:eastAsia="Vodafone Rg" w:hAnsi="Vodafone Rg"/>
                <w:b/>
                <w:color w:val="0070C0"/>
                <w:kern w:val="22"/>
                <w:sz w:val="20"/>
                <w:szCs w:val="20"/>
                <w:lang w:eastAsia="en-US"/>
                <w14:cntxtAlts/>
              </w:rPr>
              <w:t>[Stack Oracle 2017/11/23]</w:t>
            </w:r>
            <w:r w:rsidRPr="00A46FA5">
              <w:rPr>
                <w:rFonts w:ascii="Vodafone Rg" w:eastAsia="Vodafone Rg" w:hAnsi="Vodafone Rg"/>
                <w:color w:val="0070C0"/>
                <w:kern w:val="22"/>
                <w:sz w:val="20"/>
                <w:szCs w:val="20"/>
                <w:lang w:eastAsia="en-US"/>
                <w14:cntxtAlts/>
              </w:rPr>
              <w:t xml:space="preserve"> El segundo caso de “Oferta convergente día C” tiene la misma problemática que el tercero “Oferta </w:t>
            </w:r>
            <w:proofErr w:type="spellStart"/>
            <w:r w:rsidRPr="00A46FA5">
              <w:rPr>
                <w:rFonts w:ascii="Vodafone Rg" w:eastAsia="Vodafone Rg" w:hAnsi="Vodafone Rg"/>
                <w:color w:val="0070C0"/>
                <w:kern w:val="22"/>
                <w:sz w:val="20"/>
                <w:szCs w:val="20"/>
                <w:lang w:eastAsia="en-US"/>
                <w14:cntxtAlts/>
              </w:rPr>
              <w:t>add</w:t>
            </w:r>
            <w:proofErr w:type="spellEnd"/>
            <w:r w:rsidRPr="00A46FA5">
              <w:rPr>
                <w:rFonts w:ascii="Vodafone Rg" w:eastAsia="Vodafone Rg" w:hAnsi="Vodafone Rg"/>
                <w:color w:val="0070C0"/>
                <w:kern w:val="22"/>
                <w:sz w:val="20"/>
                <w:szCs w:val="20"/>
                <w:lang w:eastAsia="en-US"/>
                <w14:cntxtAlts/>
              </w:rPr>
              <w:t xml:space="preserve"> </w:t>
            </w:r>
            <w:proofErr w:type="spellStart"/>
            <w:r w:rsidRPr="00A46FA5">
              <w:rPr>
                <w:rFonts w:ascii="Vodafone Rg" w:eastAsia="Vodafone Rg" w:hAnsi="Vodafone Rg"/>
                <w:color w:val="0070C0"/>
                <w:kern w:val="22"/>
                <w:sz w:val="20"/>
                <w:szCs w:val="20"/>
                <w:lang w:eastAsia="en-US"/>
                <w14:cntxtAlts/>
              </w:rPr>
              <w:t>on</w:t>
            </w:r>
            <w:proofErr w:type="spellEnd"/>
            <w:r w:rsidRPr="00A46FA5">
              <w:rPr>
                <w:rFonts w:ascii="Vodafone Rg" w:eastAsia="Vodafone Rg" w:hAnsi="Vodafone Rg"/>
                <w:color w:val="0070C0"/>
                <w:kern w:val="22"/>
                <w:sz w:val="20"/>
                <w:szCs w:val="20"/>
                <w:lang w:eastAsia="en-US"/>
                <w14:cntxtAlts/>
              </w:rPr>
              <w:t>”, no le corresponde un paquete del catálogo de SPIRIT, sino compuesto por combinación de Planes de Precios con otros elementos ¿Aun así se quiere incluir en dentro del ámbito? ¿Se descarta por el mismo motivo de complejidad?</w:t>
            </w:r>
          </w:p>
          <w:p w:rsidR="00865B07" w:rsidRPr="00A46FA5" w:rsidRDefault="00865B07" w:rsidP="00865B07">
            <w:pPr>
              <w:spacing w:line="276" w:lineRule="auto"/>
              <w:ind w:left="720"/>
              <w:rPr>
                <w:rFonts w:ascii="Vodafone Rg" w:eastAsia="Vodafone Rg" w:hAnsi="Vodafone Rg"/>
                <w:color w:val="0070C0"/>
                <w:kern w:val="22"/>
                <w:sz w:val="20"/>
                <w:szCs w:val="20"/>
                <w:lang w:eastAsia="en-US"/>
                <w14:cntxtAlts/>
              </w:rPr>
            </w:pPr>
            <w:r w:rsidRPr="00A46FA5">
              <w:rPr>
                <w:rFonts w:ascii="Vodafone Rg" w:eastAsia="Vodafone Rg" w:hAnsi="Vodafone Rg"/>
                <w:b/>
                <w:color w:val="C00000"/>
                <w:kern w:val="22"/>
                <w:sz w:val="20"/>
                <w:szCs w:val="20"/>
                <w:lang w:eastAsia="en-US"/>
                <w14:cntxtAlts/>
              </w:rPr>
              <w:t>[Ana Muelas 2017/11/</w:t>
            </w:r>
            <w:r>
              <w:rPr>
                <w:rFonts w:ascii="Vodafone Rg" w:eastAsia="Vodafone Rg" w:hAnsi="Vodafone Rg"/>
                <w:b/>
                <w:color w:val="C00000"/>
                <w:kern w:val="22"/>
                <w:sz w:val="20"/>
                <w:szCs w:val="20"/>
                <w:lang w:eastAsia="en-US"/>
                <w14:cntxtAlts/>
              </w:rPr>
              <w:t>29</w:t>
            </w:r>
            <w:r w:rsidRPr="00A46FA5">
              <w:rPr>
                <w:rFonts w:ascii="Vodafone Rg" w:eastAsia="Vodafone Rg" w:hAnsi="Vodafone Rg"/>
                <w:b/>
                <w:color w:val="C00000"/>
                <w:kern w:val="22"/>
                <w:sz w:val="20"/>
                <w:szCs w:val="20"/>
                <w:lang w:eastAsia="en-US"/>
                <w14:cntxtAlts/>
              </w:rPr>
              <w:t xml:space="preserve">] </w:t>
            </w:r>
            <w:r>
              <w:rPr>
                <w:rFonts w:ascii="Vodafone Rg" w:eastAsia="Vodafone Rg" w:hAnsi="Vodafone Rg"/>
                <w:color w:val="C00000"/>
                <w:kern w:val="22"/>
                <w:sz w:val="20"/>
                <w:szCs w:val="20"/>
                <w:lang w:eastAsia="en-US"/>
                <w14:cntxtAlts/>
              </w:rPr>
              <w:t>Q</w:t>
            </w:r>
            <w:r w:rsidRPr="00865B07">
              <w:rPr>
                <w:rFonts w:ascii="Vodafone Rg" w:eastAsia="Vodafone Rg" w:hAnsi="Vodafone Rg"/>
                <w:color w:val="C00000"/>
                <w:kern w:val="22"/>
                <w:sz w:val="20"/>
                <w:szCs w:val="20"/>
                <w:lang w:eastAsia="en-US"/>
                <w14:cntxtAlts/>
              </w:rPr>
              <w:t xml:space="preserve">ueda fuera “Oferta convergente día C” ya que tiene la misma problemática que la “Oferta </w:t>
            </w:r>
            <w:proofErr w:type="spellStart"/>
            <w:r w:rsidRPr="00865B07">
              <w:rPr>
                <w:rFonts w:ascii="Vodafone Rg" w:eastAsia="Vodafone Rg" w:hAnsi="Vodafone Rg"/>
                <w:color w:val="C00000"/>
                <w:kern w:val="22"/>
                <w:sz w:val="20"/>
                <w:szCs w:val="20"/>
                <w:lang w:eastAsia="en-US"/>
                <w14:cntxtAlts/>
              </w:rPr>
              <w:t>add</w:t>
            </w:r>
            <w:proofErr w:type="spellEnd"/>
            <w:r w:rsidRPr="00865B07">
              <w:rPr>
                <w:rFonts w:ascii="Vodafone Rg" w:eastAsia="Vodafone Rg" w:hAnsi="Vodafone Rg"/>
                <w:color w:val="C00000"/>
                <w:kern w:val="22"/>
                <w:sz w:val="20"/>
                <w:szCs w:val="20"/>
                <w:lang w:eastAsia="en-US"/>
                <w14:cntxtAlts/>
              </w:rPr>
              <w:t xml:space="preserve"> </w:t>
            </w:r>
            <w:proofErr w:type="spellStart"/>
            <w:r w:rsidRPr="00865B07">
              <w:rPr>
                <w:rFonts w:ascii="Vodafone Rg" w:eastAsia="Vodafone Rg" w:hAnsi="Vodafone Rg"/>
                <w:color w:val="C00000"/>
                <w:kern w:val="22"/>
                <w:sz w:val="20"/>
                <w:szCs w:val="20"/>
                <w:lang w:eastAsia="en-US"/>
                <w14:cntxtAlts/>
              </w:rPr>
              <w:t>on</w:t>
            </w:r>
            <w:proofErr w:type="spellEnd"/>
            <w:r w:rsidRPr="00865B07">
              <w:rPr>
                <w:rFonts w:ascii="Vodafone Rg" w:eastAsia="Vodafone Rg" w:hAnsi="Vodafone Rg"/>
                <w:color w:val="C00000"/>
                <w:kern w:val="22"/>
                <w:sz w:val="20"/>
                <w:szCs w:val="20"/>
                <w:lang w:eastAsia="en-US"/>
                <w14:cntxtAlts/>
              </w:rPr>
              <w:t>”</w:t>
            </w:r>
          </w:p>
          <w:p w:rsidR="00A46FA5" w:rsidRDefault="00A46FA5" w:rsidP="00772FFC">
            <w:pPr>
              <w:rPr>
                <w:rFonts w:ascii="Calibri" w:hAnsi="Calibri" w:cs="Calibri"/>
                <w:color w:val="C00000"/>
                <w:sz w:val="22"/>
                <w:szCs w:val="22"/>
              </w:rPr>
            </w:pPr>
          </w:p>
          <w:p w:rsidR="00F1530A" w:rsidRPr="00A46FA5" w:rsidRDefault="00BA56A2" w:rsidP="00772FFC">
            <w:pPr>
              <w:rPr>
                <w:i/>
                <w:color w:val="C00000"/>
                <w:lang w:val="es-ES_tradnl"/>
              </w:rPr>
            </w:pPr>
            <w:r>
              <w:rPr>
                <w:rFonts w:ascii="Calibri" w:hAnsi="Calibri" w:cs="Calibri"/>
                <w:color w:val="C00000"/>
                <w:sz w:val="22"/>
                <w:szCs w:val="22"/>
              </w:rPr>
              <w:t xml:space="preserve">En cualquier caso la funcionalidad de Paquetes debería ser una funcionalidad </w:t>
            </w:r>
            <w:proofErr w:type="spellStart"/>
            <w:r>
              <w:rPr>
                <w:rFonts w:ascii="Calibri" w:hAnsi="Calibri" w:cs="Calibri"/>
                <w:color w:val="C00000"/>
                <w:sz w:val="22"/>
                <w:szCs w:val="22"/>
              </w:rPr>
              <w:t>cross</w:t>
            </w:r>
            <w:proofErr w:type="spellEnd"/>
            <w:r>
              <w:rPr>
                <w:rFonts w:ascii="Calibri" w:hAnsi="Calibri" w:cs="Calibri"/>
                <w:color w:val="C00000"/>
                <w:sz w:val="22"/>
                <w:szCs w:val="22"/>
              </w:rPr>
              <w:t>, que habría que resolver previamente a desarrollar proyectos basados en dicho concepto</w:t>
            </w:r>
            <w:r w:rsidR="000C6C60" w:rsidRPr="00865B07">
              <w:rPr>
                <w:rFonts w:ascii="Calibri" w:hAnsi="Calibri" w:cs="Calibri"/>
                <w:color w:val="C00000"/>
                <w:sz w:val="22"/>
                <w:szCs w:val="22"/>
              </w:rPr>
              <w:t>]</w:t>
            </w:r>
          </w:p>
          <w:p w:rsidR="00F1530A" w:rsidRPr="00772FFC" w:rsidRDefault="00F1530A" w:rsidP="00772FFC">
            <w:pPr>
              <w:rPr>
                <w:i/>
                <w:color w:val="0000FF"/>
                <w:lang w:val="es-ES_tradnl"/>
              </w:rPr>
            </w:pPr>
          </w:p>
          <w:p w:rsidR="003156CB" w:rsidRDefault="00772FFC" w:rsidP="000C6C60">
            <w:pPr>
              <w:pStyle w:val="ListParagraph"/>
              <w:numPr>
                <w:ilvl w:val="0"/>
                <w:numId w:val="4"/>
              </w:numPr>
              <w:rPr>
                <w:i/>
                <w:color w:val="0000FF"/>
                <w:lang w:val="es-ES_tradnl"/>
              </w:rPr>
            </w:pPr>
            <w:r w:rsidRPr="00E50D83">
              <w:rPr>
                <w:i/>
                <w:color w:val="0000FF"/>
                <w:lang w:val="es-ES_tradnl"/>
              </w:rPr>
              <w:t>Automatizar el cálculo de las migraciones a plan OK (migraciones de planes de precios dentro de un cliente que no diluyan el valor de sus cu</w:t>
            </w:r>
            <w:r w:rsidR="00E50D83">
              <w:rPr>
                <w:i/>
                <w:color w:val="0000FF"/>
                <w:lang w:val="es-ES_tradnl"/>
              </w:rPr>
              <w:t>otas de facturación).</w:t>
            </w:r>
          </w:p>
          <w:p w:rsidR="00E50D83" w:rsidRDefault="00E50D83" w:rsidP="00E50D83">
            <w:pPr>
              <w:rPr>
                <w:i/>
                <w:color w:val="0000FF"/>
                <w:lang w:val="es-ES_tradnl"/>
              </w:rPr>
            </w:pPr>
          </w:p>
          <w:p w:rsidR="00E50D83" w:rsidRDefault="00E50D83" w:rsidP="00E50D83">
            <w:pPr>
              <w:pStyle w:val="ListParagraph"/>
              <w:numPr>
                <w:ilvl w:val="0"/>
                <w:numId w:val="8"/>
              </w:numPr>
              <w:rPr>
                <w:i/>
                <w:color w:val="0000FF"/>
                <w:lang w:val="es-ES_tradnl"/>
              </w:rPr>
            </w:pPr>
            <w:r>
              <w:rPr>
                <w:i/>
                <w:color w:val="0000FF"/>
                <w:lang w:val="es-ES_tradnl"/>
              </w:rPr>
              <w:t xml:space="preserve">Ej.: En su actividad de captación un distribuidor de asesores encuentra un cliente de Vodafone existente, y éste le pide un cambio de tarifas. Si el comercial lo ejecuta, el distribuidor cobrará una cantidad fija a determinar por el canal, siempre y cuando se cumpla que la suma de las cuotas de ese cliente antes de la interacción del comercial es inferior o igual a la suma de las cuotas después de la interacción. Para este cálculo no se tienen en cuenta las posibles promociones </w:t>
            </w:r>
            <w:proofErr w:type="spellStart"/>
            <w:r>
              <w:rPr>
                <w:i/>
                <w:color w:val="0000FF"/>
                <w:lang w:val="es-ES_tradnl"/>
              </w:rPr>
              <w:t>qu</w:t>
            </w:r>
            <w:proofErr w:type="spellEnd"/>
            <w:r>
              <w:rPr>
                <w:i/>
                <w:color w:val="0000FF"/>
                <w:lang w:val="es-ES_tradnl"/>
              </w:rPr>
              <w:t xml:space="preserve"> e se le apliquen temporalmente al cliente.</w:t>
            </w:r>
          </w:p>
          <w:p w:rsidR="00E50D83" w:rsidRDefault="00E50D83" w:rsidP="00E50D83">
            <w:pPr>
              <w:rPr>
                <w:i/>
                <w:color w:val="0000FF"/>
                <w:lang w:val="es-ES_tradnl"/>
              </w:rPr>
            </w:pPr>
          </w:p>
          <w:p w:rsidR="00067CFA" w:rsidRDefault="00802F32" w:rsidP="00E50D83">
            <w:pPr>
              <w:rPr>
                <w:rFonts w:ascii="Calibri" w:hAnsi="Calibri" w:cs="Calibri"/>
                <w:color w:val="806000" w:themeColor="accent4" w:themeShade="80"/>
                <w:sz w:val="22"/>
                <w:szCs w:val="22"/>
              </w:rPr>
            </w:pPr>
            <w:r w:rsidRPr="00802F32">
              <w:rPr>
                <w:rFonts w:ascii="Calibri" w:hAnsi="Calibri" w:cs="Calibri"/>
                <w:color w:val="806000" w:themeColor="accent4" w:themeShade="80"/>
                <w:sz w:val="22"/>
                <w:szCs w:val="22"/>
              </w:rPr>
              <w:t>[Dudas Viewnext 2018-02-01 - NSC</w:t>
            </w:r>
            <w:r w:rsidR="00AB33A8" w:rsidRPr="00483F69">
              <w:rPr>
                <w:rFonts w:ascii="Calibri" w:hAnsi="Calibri" w:cs="Calibri"/>
                <w:color w:val="806000" w:themeColor="accent4" w:themeShade="80"/>
                <w:sz w:val="22"/>
                <w:szCs w:val="22"/>
              </w:rPr>
              <w:t>:</w:t>
            </w:r>
            <w:r w:rsidR="00AB33A8">
              <w:rPr>
                <w:rFonts w:ascii="Calibri" w:hAnsi="Calibri" w:cs="Calibri"/>
                <w:color w:val="806000" w:themeColor="accent4" w:themeShade="80"/>
                <w:sz w:val="22"/>
                <w:szCs w:val="22"/>
              </w:rPr>
              <w:t xml:space="preserve"> Callidus no dispone del dato de la “cuota</w:t>
            </w:r>
            <w:r w:rsidR="00A916BF">
              <w:rPr>
                <w:rFonts w:ascii="Calibri" w:hAnsi="Calibri" w:cs="Calibri"/>
                <w:color w:val="806000" w:themeColor="accent4" w:themeShade="80"/>
                <w:sz w:val="22"/>
                <w:szCs w:val="22"/>
              </w:rPr>
              <w:t xml:space="preserve"> mensual</w:t>
            </w:r>
            <w:r w:rsidR="00AB33A8">
              <w:rPr>
                <w:rFonts w:ascii="Calibri" w:hAnsi="Calibri" w:cs="Calibri"/>
                <w:color w:val="806000" w:themeColor="accent4" w:themeShade="80"/>
                <w:sz w:val="22"/>
                <w:szCs w:val="22"/>
              </w:rPr>
              <w:t>” que paga el cliente en función de cada tarifa</w:t>
            </w:r>
            <w:r w:rsidR="00067CFA">
              <w:rPr>
                <w:rFonts w:ascii="Calibri" w:hAnsi="Calibri" w:cs="Calibri"/>
                <w:color w:val="806000" w:themeColor="accent4" w:themeShade="80"/>
                <w:sz w:val="22"/>
                <w:szCs w:val="22"/>
              </w:rPr>
              <w:t xml:space="preserve"> contratada</w:t>
            </w:r>
            <w:r w:rsidR="00AB33A8">
              <w:rPr>
                <w:rFonts w:ascii="Calibri" w:hAnsi="Calibri" w:cs="Calibri"/>
                <w:color w:val="806000" w:themeColor="accent4" w:themeShade="80"/>
                <w:sz w:val="22"/>
                <w:szCs w:val="22"/>
              </w:rPr>
              <w:t xml:space="preserve">, a efectos del sistema de comisiones, cada tarifa sólo es un ID. Es el usuario el que en cada momento puede configurar una comisión menor o mayor en cada regla que tenga </w:t>
            </w:r>
            <w:r w:rsidR="00067CFA">
              <w:rPr>
                <w:rFonts w:ascii="Calibri" w:hAnsi="Calibri" w:cs="Calibri"/>
                <w:color w:val="806000" w:themeColor="accent4" w:themeShade="80"/>
                <w:sz w:val="22"/>
                <w:szCs w:val="22"/>
              </w:rPr>
              <w:t>prevista esa posibilidad</w:t>
            </w:r>
            <w:r w:rsidR="00A916BF">
              <w:rPr>
                <w:rFonts w:ascii="Calibri" w:hAnsi="Calibri" w:cs="Calibri"/>
                <w:color w:val="806000" w:themeColor="accent4" w:themeShade="80"/>
                <w:sz w:val="22"/>
                <w:szCs w:val="22"/>
              </w:rPr>
              <w:t>, sin que necesariamente sea fiel reflejo del importe de las cuotas asociadas a cada tarifa</w:t>
            </w:r>
            <w:r w:rsidR="00067CFA">
              <w:rPr>
                <w:rFonts w:ascii="Calibri" w:hAnsi="Calibri" w:cs="Calibri"/>
                <w:color w:val="806000" w:themeColor="accent4" w:themeShade="80"/>
                <w:sz w:val="22"/>
                <w:szCs w:val="22"/>
              </w:rPr>
              <w:t>]</w:t>
            </w:r>
          </w:p>
          <w:p w:rsidR="00DA2AB6" w:rsidRDefault="009C467C" w:rsidP="00E50D83">
            <w:pPr>
              <w:rPr>
                <w:i/>
                <w:color w:val="FF0000"/>
                <w:lang w:val="es-ES_tradnl"/>
              </w:rPr>
            </w:pPr>
            <w:r>
              <w:rPr>
                <w:i/>
                <w:color w:val="FF0000"/>
                <w:lang w:val="es-ES_tradnl"/>
              </w:rPr>
              <w:lastRenderedPageBreak/>
              <w:t xml:space="preserve">Efgonza3: No se trata tanto de pagar una comisión mayor o menor, sino de </w:t>
            </w:r>
            <w:r w:rsidR="005C7981">
              <w:rPr>
                <w:i/>
                <w:color w:val="FF0000"/>
                <w:lang w:val="es-ES_tradnl"/>
              </w:rPr>
              <w:t xml:space="preserve">condicionar </w:t>
            </w:r>
            <w:r>
              <w:rPr>
                <w:i/>
                <w:color w:val="FF0000"/>
                <w:lang w:val="es-ES_tradnl"/>
              </w:rPr>
              <w:t xml:space="preserve">el </w:t>
            </w:r>
            <w:r w:rsidR="005C7981">
              <w:rPr>
                <w:i/>
                <w:color w:val="FF0000"/>
                <w:lang w:val="es-ES_tradnl"/>
              </w:rPr>
              <w:t>pago de una comisión fija a que la suma de las cuotas mensuales tras la interacción con el comercial sea superior a la suma de las cuotas mensuales que este cliente tenía antes. Ayudaría a simplificar el problema de cálculo dentro de un cliente si le damos un valor teórico de cuota mensual a cada tarifa</w:t>
            </w:r>
            <w:proofErr w:type="gramStart"/>
            <w:r w:rsidR="005C7981">
              <w:rPr>
                <w:i/>
                <w:color w:val="FF0000"/>
                <w:lang w:val="es-ES_tradnl"/>
              </w:rPr>
              <w:t>?</w:t>
            </w:r>
            <w:proofErr w:type="gramEnd"/>
          </w:p>
          <w:p w:rsidR="00067CFA" w:rsidRDefault="000C6C60" w:rsidP="00E50D83">
            <w:pPr>
              <w:rPr>
                <w:rFonts w:ascii="Calibri" w:hAnsi="Calibri" w:cs="Calibri"/>
                <w:color w:val="806000" w:themeColor="accent4" w:themeShade="80"/>
                <w:sz w:val="22"/>
                <w:szCs w:val="22"/>
              </w:rPr>
            </w:pPr>
            <w:r w:rsidRPr="00DA2AB6">
              <w:rPr>
                <w:rFonts w:ascii="Calibri" w:hAnsi="Calibri" w:cs="Calibri"/>
                <w:color w:val="C00000"/>
                <w:sz w:val="22"/>
                <w:szCs w:val="22"/>
              </w:rPr>
              <w:t>[Viewnext 2018-02-13 - NSC : OK, sí es posible]</w:t>
            </w:r>
          </w:p>
          <w:p w:rsidR="00067CFA" w:rsidRDefault="00802F32" w:rsidP="00067CFA">
            <w:pPr>
              <w:rPr>
                <w:rFonts w:ascii="Calibri" w:hAnsi="Calibri" w:cs="Calibri"/>
                <w:color w:val="806000" w:themeColor="accent4" w:themeShade="80"/>
                <w:sz w:val="22"/>
                <w:szCs w:val="22"/>
              </w:rPr>
            </w:pPr>
            <w:r w:rsidRPr="00802F32">
              <w:rPr>
                <w:rFonts w:ascii="Calibri" w:hAnsi="Calibri" w:cs="Calibri"/>
                <w:color w:val="806000" w:themeColor="accent4" w:themeShade="80"/>
                <w:sz w:val="22"/>
                <w:szCs w:val="22"/>
              </w:rPr>
              <w:t xml:space="preserve">[Dudas Viewnext 2018-02-01 </w:t>
            </w:r>
            <w:r>
              <w:rPr>
                <w:rFonts w:ascii="Calibri" w:hAnsi="Calibri" w:cs="Calibri"/>
                <w:color w:val="806000" w:themeColor="accent4" w:themeShade="80"/>
                <w:sz w:val="22"/>
                <w:szCs w:val="22"/>
              </w:rPr>
              <w:t>–</w:t>
            </w:r>
            <w:r w:rsidRPr="00802F32">
              <w:rPr>
                <w:rFonts w:ascii="Calibri" w:hAnsi="Calibri" w:cs="Calibri"/>
                <w:color w:val="806000" w:themeColor="accent4" w:themeShade="80"/>
                <w:sz w:val="22"/>
                <w:szCs w:val="22"/>
              </w:rPr>
              <w:t xml:space="preserve"> </w:t>
            </w:r>
            <w:proofErr w:type="gramStart"/>
            <w:r w:rsidRPr="00802F32">
              <w:rPr>
                <w:rFonts w:ascii="Calibri" w:hAnsi="Calibri" w:cs="Calibri"/>
                <w:color w:val="806000" w:themeColor="accent4" w:themeShade="80"/>
                <w:sz w:val="22"/>
                <w:szCs w:val="22"/>
              </w:rPr>
              <w:t>NSC</w:t>
            </w:r>
            <w:r>
              <w:rPr>
                <w:rFonts w:ascii="Calibri" w:hAnsi="Calibri" w:cs="Calibri"/>
                <w:color w:val="806000" w:themeColor="accent4" w:themeShade="80"/>
                <w:sz w:val="22"/>
                <w:szCs w:val="22"/>
              </w:rPr>
              <w:t xml:space="preserve"> </w:t>
            </w:r>
            <w:r w:rsidR="00067CFA" w:rsidRPr="00483F69">
              <w:rPr>
                <w:rFonts w:ascii="Calibri" w:hAnsi="Calibri" w:cs="Calibri"/>
                <w:color w:val="806000" w:themeColor="accent4" w:themeShade="80"/>
                <w:sz w:val="22"/>
                <w:szCs w:val="22"/>
              </w:rPr>
              <w:t>:</w:t>
            </w:r>
            <w:proofErr w:type="gramEnd"/>
            <w:r w:rsidR="00067CFA">
              <w:rPr>
                <w:rFonts w:ascii="Calibri" w:hAnsi="Calibri" w:cs="Calibri"/>
                <w:color w:val="806000" w:themeColor="accent4" w:themeShade="80"/>
                <w:sz w:val="22"/>
                <w:szCs w:val="22"/>
              </w:rPr>
              <w:t xml:space="preserve"> El requisito no especifica a qué tipología de servicios afecta: ¿Voz? ¿Datos</w:t>
            </w:r>
            <w:r w:rsidR="00600DFF">
              <w:rPr>
                <w:rFonts w:ascii="Calibri" w:hAnsi="Calibri" w:cs="Calibri"/>
                <w:color w:val="806000" w:themeColor="accent4" w:themeShade="80"/>
                <w:sz w:val="22"/>
                <w:szCs w:val="22"/>
              </w:rPr>
              <w:t xml:space="preserve"> móviles? ¿Fibra? ¿ADSL? ¿Otros?</w:t>
            </w:r>
            <w:r w:rsidR="00067CFA">
              <w:rPr>
                <w:rFonts w:ascii="Calibri" w:hAnsi="Calibri" w:cs="Calibri"/>
                <w:color w:val="806000" w:themeColor="accent4" w:themeShade="80"/>
                <w:sz w:val="22"/>
                <w:szCs w:val="22"/>
              </w:rPr>
              <w:t>]</w:t>
            </w:r>
          </w:p>
          <w:p w:rsidR="00DA2AB6" w:rsidRDefault="009C467C" w:rsidP="00067CFA">
            <w:pPr>
              <w:rPr>
                <w:i/>
                <w:color w:val="FF0000"/>
                <w:lang w:val="es-ES_tradnl"/>
              </w:rPr>
            </w:pPr>
            <w:r>
              <w:rPr>
                <w:i/>
                <w:color w:val="FF0000"/>
                <w:lang w:val="es-ES_tradnl"/>
              </w:rPr>
              <w:t>Efgonza3: todos los mencionados.</w:t>
            </w:r>
          </w:p>
          <w:p w:rsidR="009C467C" w:rsidRPr="00DA2AB6" w:rsidRDefault="000C6C60" w:rsidP="00067CFA">
            <w:pPr>
              <w:rPr>
                <w:rFonts w:ascii="Calibri" w:hAnsi="Calibri" w:cs="Calibri"/>
                <w:color w:val="C00000"/>
                <w:sz w:val="22"/>
                <w:szCs w:val="22"/>
              </w:rPr>
            </w:pPr>
            <w:r w:rsidRPr="00DA2AB6">
              <w:rPr>
                <w:rFonts w:ascii="Calibri" w:hAnsi="Calibri" w:cs="Calibri"/>
                <w:color w:val="C00000"/>
                <w:sz w:val="22"/>
                <w:szCs w:val="22"/>
              </w:rPr>
              <w:t>[Viewnext 2018-02-13 - NSC : OK]</w:t>
            </w:r>
          </w:p>
          <w:p w:rsidR="00067CFA" w:rsidRDefault="00067CFA" w:rsidP="00067CFA">
            <w:pPr>
              <w:rPr>
                <w:rFonts w:ascii="Calibri" w:hAnsi="Calibri" w:cs="Calibri"/>
                <w:color w:val="806000" w:themeColor="accent4" w:themeShade="80"/>
                <w:sz w:val="22"/>
                <w:szCs w:val="22"/>
              </w:rPr>
            </w:pPr>
          </w:p>
          <w:p w:rsidR="00067CFA" w:rsidRDefault="00802F32" w:rsidP="00067CFA">
            <w:pPr>
              <w:rPr>
                <w:rFonts w:ascii="Calibri" w:hAnsi="Calibri" w:cs="Calibri"/>
                <w:color w:val="806000" w:themeColor="accent4" w:themeShade="80"/>
                <w:sz w:val="22"/>
                <w:szCs w:val="22"/>
              </w:rPr>
            </w:pPr>
            <w:r w:rsidRPr="00802F32">
              <w:rPr>
                <w:rFonts w:ascii="Calibri" w:hAnsi="Calibri" w:cs="Calibri"/>
                <w:color w:val="806000" w:themeColor="accent4" w:themeShade="80"/>
                <w:sz w:val="22"/>
                <w:szCs w:val="22"/>
              </w:rPr>
              <w:t xml:space="preserve">[Dudas Viewnext 2018-02-01 </w:t>
            </w:r>
            <w:r>
              <w:rPr>
                <w:rFonts w:ascii="Calibri" w:hAnsi="Calibri" w:cs="Calibri"/>
                <w:color w:val="806000" w:themeColor="accent4" w:themeShade="80"/>
                <w:sz w:val="22"/>
                <w:szCs w:val="22"/>
              </w:rPr>
              <w:t>–</w:t>
            </w:r>
            <w:r w:rsidRPr="00802F32">
              <w:rPr>
                <w:rFonts w:ascii="Calibri" w:hAnsi="Calibri" w:cs="Calibri"/>
                <w:color w:val="806000" w:themeColor="accent4" w:themeShade="80"/>
                <w:sz w:val="22"/>
                <w:szCs w:val="22"/>
              </w:rPr>
              <w:t xml:space="preserve"> </w:t>
            </w:r>
            <w:proofErr w:type="gramStart"/>
            <w:r w:rsidRPr="00802F32">
              <w:rPr>
                <w:rFonts w:ascii="Calibri" w:hAnsi="Calibri" w:cs="Calibri"/>
                <w:color w:val="806000" w:themeColor="accent4" w:themeShade="80"/>
                <w:sz w:val="22"/>
                <w:szCs w:val="22"/>
              </w:rPr>
              <w:t>NSC</w:t>
            </w:r>
            <w:r>
              <w:rPr>
                <w:rFonts w:ascii="Calibri" w:hAnsi="Calibri" w:cs="Calibri"/>
                <w:color w:val="806000" w:themeColor="accent4" w:themeShade="80"/>
                <w:sz w:val="22"/>
                <w:szCs w:val="22"/>
              </w:rPr>
              <w:t xml:space="preserve"> </w:t>
            </w:r>
            <w:r w:rsidR="00067CFA" w:rsidRPr="00483F69">
              <w:rPr>
                <w:rFonts w:ascii="Calibri" w:hAnsi="Calibri" w:cs="Calibri"/>
                <w:color w:val="806000" w:themeColor="accent4" w:themeShade="80"/>
                <w:sz w:val="22"/>
                <w:szCs w:val="22"/>
              </w:rPr>
              <w:t>:</w:t>
            </w:r>
            <w:proofErr w:type="gramEnd"/>
            <w:r w:rsidR="00067CFA">
              <w:rPr>
                <w:rFonts w:ascii="Calibri" w:hAnsi="Calibri" w:cs="Calibri"/>
                <w:color w:val="806000" w:themeColor="accent4" w:themeShade="80"/>
                <w:sz w:val="22"/>
                <w:szCs w:val="22"/>
              </w:rPr>
              <w:t xml:space="preserve"> Entendemos el requisito como una comisión upfront </w:t>
            </w:r>
            <w:r w:rsidR="00600DFF">
              <w:rPr>
                <w:rFonts w:ascii="Calibri" w:hAnsi="Calibri" w:cs="Calibri"/>
                <w:color w:val="806000" w:themeColor="accent4" w:themeShade="80"/>
                <w:sz w:val="22"/>
                <w:szCs w:val="22"/>
              </w:rPr>
              <w:t>a pagar a eventos de cambio de plan de precios. Se podría plantear que el usuario configurara en Callidus un “valor” asociado a cada plan de precios, de modo que la regla comprobara la igualdad entre los valores asociados a los PP origen y destino</w:t>
            </w:r>
            <w:r w:rsidR="00A916BF">
              <w:rPr>
                <w:rFonts w:ascii="Calibri" w:hAnsi="Calibri" w:cs="Calibri"/>
                <w:color w:val="806000" w:themeColor="accent4" w:themeShade="80"/>
                <w:sz w:val="22"/>
                <w:szCs w:val="22"/>
              </w:rPr>
              <w:t>, este enfoque exige la necesidad de configuración de dichos valores mediante la GUI de Truecomp</w:t>
            </w:r>
            <w:r w:rsidR="00067CFA">
              <w:rPr>
                <w:rFonts w:ascii="Calibri" w:hAnsi="Calibri" w:cs="Calibri"/>
                <w:color w:val="806000" w:themeColor="accent4" w:themeShade="80"/>
                <w:sz w:val="22"/>
                <w:szCs w:val="22"/>
              </w:rPr>
              <w:t>]</w:t>
            </w:r>
          </w:p>
          <w:p w:rsidR="00DA2AB6" w:rsidRDefault="005C7981" w:rsidP="005C7981">
            <w:pPr>
              <w:rPr>
                <w:i/>
                <w:color w:val="FF0000"/>
                <w:lang w:val="es-ES_tradnl"/>
              </w:rPr>
            </w:pPr>
            <w:r>
              <w:rPr>
                <w:i/>
                <w:color w:val="FF0000"/>
                <w:lang w:val="es-ES_tradnl"/>
              </w:rPr>
              <w:t>Efgonza3: ¡Correcto! No se trata tanto de pagar una comisión mayor o menor, sino de condicionar el pago de una comisión fija a que la suma de las cuotas mensuales tras la interacción con el comercial sea superior a la suma de las cuotas mensuales que este cliente tenía antes. Creo que sí podríamos configurar un valor asociado a cada plan de precios.</w:t>
            </w:r>
          </w:p>
          <w:p w:rsidR="005C7981" w:rsidRPr="00DA2AB6" w:rsidRDefault="000C6C60" w:rsidP="005C7981">
            <w:pPr>
              <w:rPr>
                <w:rFonts w:ascii="Calibri" w:hAnsi="Calibri" w:cs="Calibri"/>
                <w:color w:val="C00000"/>
                <w:sz w:val="22"/>
                <w:szCs w:val="22"/>
              </w:rPr>
            </w:pPr>
            <w:r w:rsidRPr="00DA2AB6">
              <w:rPr>
                <w:rFonts w:ascii="Calibri" w:hAnsi="Calibri" w:cs="Calibri"/>
                <w:color w:val="C00000"/>
                <w:sz w:val="22"/>
                <w:szCs w:val="22"/>
              </w:rPr>
              <w:t>[Viewnext 2018-02-13 - NSC : OK]</w:t>
            </w:r>
          </w:p>
          <w:p w:rsidR="00600DFF" w:rsidRDefault="00600DFF" w:rsidP="00067CFA">
            <w:pPr>
              <w:rPr>
                <w:rFonts w:ascii="Calibri" w:hAnsi="Calibri" w:cs="Calibri"/>
                <w:color w:val="806000" w:themeColor="accent4" w:themeShade="80"/>
                <w:sz w:val="22"/>
                <w:szCs w:val="22"/>
              </w:rPr>
            </w:pPr>
          </w:p>
          <w:p w:rsidR="00600DFF" w:rsidRDefault="00802F32" w:rsidP="00600DFF">
            <w:pPr>
              <w:rPr>
                <w:rFonts w:ascii="Calibri" w:hAnsi="Calibri" w:cs="Calibri"/>
                <w:color w:val="806000" w:themeColor="accent4" w:themeShade="80"/>
                <w:sz w:val="22"/>
                <w:szCs w:val="22"/>
              </w:rPr>
            </w:pPr>
            <w:r w:rsidRPr="00802F32">
              <w:rPr>
                <w:rFonts w:ascii="Calibri" w:hAnsi="Calibri" w:cs="Calibri"/>
                <w:color w:val="806000" w:themeColor="accent4" w:themeShade="80"/>
                <w:sz w:val="22"/>
                <w:szCs w:val="22"/>
              </w:rPr>
              <w:t xml:space="preserve">[Dudas Viewnext 2018-02-01 </w:t>
            </w:r>
            <w:r>
              <w:rPr>
                <w:rFonts w:ascii="Calibri" w:hAnsi="Calibri" w:cs="Calibri"/>
                <w:color w:val="806000" w:themeColor="accent4" w:themeShade="80"/>
                <w:sz w:val="22"/>
                <w:szCs w:val="22"/>
              </w:rPr>
              <w:t>–</w:t>
            </w:r>
            <w:r w:rsidRPr="00802F32">
              <w:rPr>
                <w:rFonts w:ascii="Calibri" w:hAnsi="Calibri" w:cs="Calibri"/>
                <w:color w:val="806000" w:themeColor="accent4" w:themeShade="80"/>
                <w:sz w:val="22"/>
                <w:szCs w:val="22"/>
              </w:rPr>
              <w:t xml:space="preserve"> </w:t>
            </w:r>
            <w:proofErr w:type="gramStart"/>
            <w:r w:rsidRPr="00802F32">
              <w:rPr>
                <w:rFonts w:ascii="Calibri" w:hAnsi="Calibri" w:cs="Calibri"/>
                <w:color w:val="806000" w:themeColor="accent4" w:themeShade="80"/>
                <w:sz w:val="22"/>
                <w:szCs w:val="22"/>
              </w:rPr>
              <w:t>NSC</w:t>
            </w:r>
            <w:r>
              <w:rPr>
                <w:rFonts w:ascii="Calibri" w:hAnsi="Calibri" w:cs="Calibri"/>
                <w:color w:val="806000" w:themeColor="accent4" w:themeShade="80"/>
                <w:sz w:val="22"/>
                <w:szCs w:val="22"/>
              </w:rPr>
              <w:t xml:space="preserve"> </w:t>
            </w:r>
            <w:r w:rsidR="00600DFF" w:rsidRPr="00483F69">
              <w:rPr>
                <w:rFonts w:ascii="Calibri" w:hAnsi="Calibri" w:cs="Calibri"/>
                <w:color w:val="806000" w:themeColor="accent4" w:themeShade="80"/>
                <w:sz w:val="22"/>
                <w:szCs w:val="22"/>
              </w:rPr>
              <w:t>:</w:t>
            </w:r>
            <w:proofErr w:type="gramEnd"/>
            <w:r w:rsidR="00600DFF">
              <w:rPr>
                <w:rFonts w:ascii="Calibri" w:hAnsi="Calibri" w:cs="Calibri"/>
                <w:color w:val="806000" w:themeColor="accent4" w:themeShade="80"/>
                <w:sz w:val="22"/>
                <w:szCs w:val="22"/>
              </w:rPr>
              <w:t xml:space="preserve"> ¿Existe alguna dependencia, exclusión o condición </w:t>
            </w:r>
            <w:r w:rsidR="00A916BF">
              <w:rPr>
                <w:rFonts w:ascii="Calibri" w:hAnsi="Calibri" w:cs="Calibri"/>
                <w:color w:val="806000" w:themeColor="accent4" w:themeShade="80"/>
                <w:sz w:val="22"/>
                <w:szCs w:val="22"/>
              </w:rPr>
              <w:t>que relacione</w:t>
            </w:r>
            <w:r w:rsidR="00600DFF">
              <w:rPr>
                <w:rFonts w:ascii="Calibri" w:hAnsi="Calibri" w:cs="Calibri"/>
                <w:color w:val="806000" w:themeColor="accent4" w:themeShade="80"/>
                <w:sz w:val="22"/>
                <w:szCs w:val="22"/>
              </w:rPr>
              <w:t xml:space="preserve"> este nuevo tipo de cálculo y las comisiones upfront a pagar a las activaciones y los ajustes por cambio de plan de precios posteriores (hasta 6 meses</w:t>
            </w:r>
            <w:r w:rsidR="00A916BF">
              <w:rPr>
                <w:rFonts w:ascii="Calibri" w:hAnsi="Calibri" w:cs="Calibri"/>
                <w:color w:val="806000" w:themeColor="accent4" w:themeShade="80"/>
                <w:sz w:val="22"/>
                <w:szCs w:val="22"/>
              </w:rPr>
              <w:t xml:space="preserve"> desde el alta</w:t>
            </w:r>
            <w:r w:rsidR="00600DFF">
              <w:rPr>
                <w:rFonts w:ascii="Calibri" w:hAnsi="Calibri" w:cs="Calibri"/>
                <w:color w:val="806000" w:themeColor="accent4" w:themeShade="80"/>
                <w:sz w:val="22"/>
                <w:szCs w:val="22"/>
              </w:rPr>
              <w:t>)?]</w:t>
            </w:r>
          </w:p>
          <w:p w:rsidR="00DA2AB6" w:rsidRDefault="005C7981" w:rsidP="00600DFF">
            <w:pPr>
              <w:rPr>
                <w:i/>
                <w:color w:val="FF0000"/>
                <w:lang w:val="es-ES_tradnl"/>
              </w:rPr>
            </w:pPr>
            <w:r>
              <w:rPr>
                <w:i/>
                <w:color w:val="FF0000"/>
                <w:lang w:val="es-ES_tradnl"/>
              </w:rPr>
              <w:t>Efgonza3: No.</w:t>
            </w:r>
          </w:p>
          <w:p w:rsidR="00600DFF" w:rsidRPr="00DA2AB6" w:rsidRDefault="000C6C60" w:rsidP="00600DFF">
            <w:pPr>
              <w:rPr>
                <w:i/>
                <w:color w:val="C00000"/>
                <w:lang w:val="es-ES_tradnl"/>
              </w:rPr>
            </w:pPr>
            <w:r w:rsidRPr="00DA2AB6">
              <w:rPr>
                <w:rFonts w:ascii="Calibri" w:hAnsi="Calibri" w:cs="Calibri"/>
                <w:color w:val="C00000"/>
                <w:sz w:val="22"/>
                <w:szCs w:val="22"/>
              </w:rPr>
              <w:t>[Viewnext 2018-02-13 - NSC : OK]</w:t>
            </w:r>
          </w:p>
          <w:p w:rsidR="005C7981" w:rsidRDefault="005C7981" w:rsidP="00600DFF">
            <w:pPr>
              <w:rPr>
                <w:rFonts w:ascii="Calibri" w:hAnsi="Calibri" w:cs="Calibri"/>
                <w:color w:val="806000" w:themeColor="accent4" w:themeShade="80"/>
                <w:sz w:val="22"/>
                <w:szCs w:val="22"/>
              </w:rPr>
            </w:pPr>
          </w:p>
          <w:p w:rsidR="00600DFF" w:rsidRDefault="00802F32" w:rsidP="00600DFF">
            <w:pPr>
              <w:rPr>
                <w:rFonts w:ascii="Calibri" w:hAnsi="Calibri" w:cs="Calibri"/>
                <w:color w:val="806000" w:themeColor="accent4" w:themeShade="80"/>
                <w:sz w:val="22"/>
                <w:szCs w:val="22"/>
              </w:rPr>
            </w:pPr>
            <w:r w:rsidRPr="00802F32">
              <w:rPr>
                <w:rFonts w:ascii="Calibri" w:hAnsi="Calibri" w:cs="Calibri"/>
                <w:color w:val="806000" w:themeColor="accent4" w:themeShade="80"/>
                <w:sz w:val="22"/>
                <w:szCs w:val="22"/>
              </w:rPr>
              <w:t xml:space="preserve">[Dudas Viewnext 2018-02-01 </w:t>
            </w:r>
            <w:r>
              <w:rPr>
                <w:rFonts w:ascii="Calibri" w:hAnsi="Calibri" w:cs="Calibri"/>
                <w:color w:val="806000" w:themeColor="accent4" w:themeShade="80"/>
                <w:sz w:val="22"/>
                <w:szCs w:val="22"/>
              </w:rPr>
              <w:t>–</w:t>
            </w:r>
            <w:r w:rsidRPr="00802F32">
              <w:rPr>
                <w:rFonts w:ascii="Calibri" w:hAnsi="Calibri" w:cs="Calibri"/>
                <w:color w:val="806000" w:themeColor="accent4" w:themeShade="80"/>
                <w:sz w:val="22"/>
                <w:szCs w:val="22"/>
              </w:rPr>
              <w:t xml:space="preserve"> </w:t>
            </w:r>
            <w:proofErr w:type="gramStart"/>
            <w:r w:rsidRPr="00802F32">
              <w:rPr>
                <w:rFonts w:ascii="Calibri" w:hAnsi="Calibri" w:cs="Calibri"/>
                <w:color w:val="806000" w:themeColor="accent4" w:themeShade="80"/>
                <w:sz w:val="22"/>
                <w:szCs w:val="22"/>
              </w:rPr>
              <w:t>NSC</w:t>
            </w:r>
            <w:r>
              <w:rPr>
                <w:rFonts w:ascii="Calibri" w:hAnsi="Calibri" w:cs="Calibri"/>
                <w:color w:val="806000" w:themeColor="accent4" w:themeShade="80"/>
                <w:sz w:val="22"/>
                <w:szCs w:val="22"/>
              </w:rPr>
              <w:t xml:space="preserve"> </w:t>
            </w:r>
            <w:r w:rsidR="00600DFF" w:rsidRPr="00483F69">
              <w:rPr>
                <w:rFonts w:ascii="Calibri" w:hAnsi="Calibri" w:cs="Calibri"/>
                <w:color w:val="806000" w:themeColor="accent4" w:themeShade="80"/>
                <w:sz w:val="22"/>
                <w:szCs w:val="22"/>
              </w:rPr>
              <w:t>:</w:t>
            </w:r>
            <w:proofErr w:type="gramEnd"/>
            <w:r w:rsidR="00600DFF">
              <w:rPr>
                <w:rFonts w:ascii="Calibri" w:hAnsi="Calibri" w:cs="Calibri"/>
                <w:color w:val="806000" w:themeColor="accent4" w:themeShade="80"/>
                <w:sz w:val="22"/>
                <w:szCs w:val="22"/>
              </w:rPr>
              <w:t xml:space="preserve"> Entendemos que la comisión debe pagarse a quien “ejecute” el cambio de tarifas y no al distribuidor que captó originalmente el servicio. Esto implica que el evento de cambio de plan de precios se debe recibir en NSC con el SFID de quien está realizando el cambio</w:t>
            </w:r>
            <w:r w:rsidR="00A916BF">
              <w:rPr>
                <w:rFonts w:ascii="Calibri" w:hAnsi="Calibri" w:cs="Calibri"/>
                <w:color w:val="806000" w:themeColor="accent4" w:themeShade="80"/>
                <w:sz w:val="22"/>
                <w:szCs w:val="22"/>
              </w:rPr>
              <w:t>, lo cual afecta al sistema o sistemas origen de la información</w:t>
            </w:r>
            <w:r w:rsidR="00600DFF">
              <w:rPr>
                <w:rFonts w:ascii="Calibri" w:hAnsi="Calibri" w:cs="Calibri"/>
                <w:color w:val="806000" w:themeColor="accent4" w:themeShade="80"/>
                <w:sz w:val="22"/>
                <w:szCs w:val="22"/>
              </w:rPr>
              <w:t>]</w:t>
            </w:r>
          </w:p>
          <w:p w:rsidR="00DA2AB6" w:rsidRDefault="005C7981" w:rsidP="00600DFF">
            <w:pPr>
              <w:rPr>
                <w:i/>
                <w:color w:val="FF0000"/>
                <w:lang w:val="es-ES_tradnl"/>
              </w:rPr>
            </w:pPr>
            <w:r>
              <w:rPr>
                <w:i/>
                <w:color w:val="FF0000"/>
                <w:lang w:val="es-ES_tradnl"/>
              </w:rPr>
              <w:t>Efgonza3: Correcto.</w:t>
            </w:r>
          </w:p>
          <w:p w:rsidR="00600DFF" w:rsidRPr="00DA2AB6" w:rsidRDefault="000C6C60" w:rsidP="00600DFF">
            <w:pPr>
              <w:rPr>
                <w:rFonts w:ascii="Calibri" w:hAnsi="Calibri" w:cs="Calibri"/>
                <w:color w:val="C00000"/>
                <w:sz w:val="22"/>
                <w:szCs w:val="22"/>
              </w:rPr>
            </w:pPr>
            <w:r w:rsidRPr="00DA2AB6">
              <w:rPr>
                <w:rFonts w:ascii="Calibri" w:hAnsi="Calibri" w:cs="Calibri"/>
                <w:color w:val="C00000"/>
                <w:sz w:val="22"/>
                <w:szCs w:val="22"/>
              </w:rPr>
              <w:t>[Viewnext 2018-02-13 - NSC : OK]</w:t>
            </w:r>
          </w:p>
          <w:p w:rsidR="005C7981" w:rsidRDefault="005C7981" w:rsidP="00600DFF">
            <w:pPr>
              <w:rPr>
                <w:rFonts w:ascii="Calibri" w:hAnsi="Calibri" w:cs="Calibri"/>
                <w:color w:val="806000" w:themeColor="accent4" w:themeShade="80"/>
                <w:sz w:val="22"/>
                <w:szCs w:val="22"/>
              </w:rPr>
            </w:pPr>
          </w:p>
          <w:p w:rsidR="005C7981" w:rsidRDefault="005C7981" w:rsidP="00600DFF">
            <w:pPr>
              <w:rPr>
                <w:rFonts w:ascii="Calibri" w:hAnsi="Calibri" w:cs="Calibri"/>
                <w:color w:val="806000" w:themeColor="accent4" w:themeShade="80"/>
                <w:sz w:val="22"/>
                <w:szCs w:val="22"/>
              </w:rPr>
            </w:pPr>
          </w:p>
          <w:p w:rsidR="00AB33A8" w:rsidRDefault="00AB33A8" w:rsidP="00E50D83">
            <w:pPr>
              <w:rPr>
                <w:i/>
                <w:color w:val="0000FF"/>
                <w:lang w:val="es-ES_tradnl"/>
              </w:rPr>
            </w:pPr>
          </w:p>
          <w:p w:rsidR="00E50D83" w:rsidRDefault="00E50D83" w:rsidP="00E50D83">
            <w:pPr>
              <w:pStyle w:val="ListParagraph"/>
              <w:numPr>
                <w:ilvl w:val="0"/>
                <w:numId w:val="4"/>
              </w:numPr>
              <w:rPr>
                <w:i/>
                <w:color w:val="0000FF"/>
                <w:lang w:val="es-ES_tradnl"/>
              </w:rPr>
            </w:pPr>
            <w:r>
              <w:rPr>
                <w:i/>
                <w:color w:val="0000FF"/>
                <w:lang w:val="es-ES_tradnl"/>
              </w:rPr>
              <w:t xml:space="preserve">Regularización bajas tempranas por el total de upfront + parte proporcional de prima. Pretendemos que la regularización de las bajas sea lo más completa posible, y para ello habría que añadir al upfront que </w:t>
            </w:r>
            <w:r w:rsidR="00BC6B05">
              <w:rPr>
                <w:i/>
                <w:color w:val="0000FF"/>
                <w:lang w:val="es-ES_tradnl"/>
              </w:rPr>
              <w:t xml:space="preserve">ya </w:t>
            </w:r>
            <w:r>
              <w:rPr>
                <w:i/>
                <w:color w:val="0000FF"/>
                <w:lang w:val="es-ES_tradnl"/>
              </w:rPr>
              <w:t xml:space="preserve">se detrae la parte proporcional de </w:t>
            </w:r>
            <w:r w:rsidR="00BC6B05">
              <w:rPr>
                <w:i/>
                <w:color w:val="0000FF"/>
                <w:lang w:val="es-ES_tradnl"/>
              </w:rPr>
              <w:t>prima que en su día generase el alta.</w:t>
            </w:r>
          </w:p>
          <w:p w:rsidR="00BC6B05" w:rsidRDefault="00BC6B05" w:rsidP="00BC6B05">
            <w:pPr>
              <w:rPr>
                <w:i/>
                <w:color w:val="0000FF"/>
                <w:lang w:val="es-ES_tradnl"/>
              </w:rPr>
            </w:pPr>
          </w:p>
          <w:p w:rsidR="00BC6B05" w:rsidRDefault="00BC6B05" w:rsidP="00BC6B05">
            <w:pPr>
              <w:pStyle w:val="ListParagraph"/>
              <w:numPr>
                <w:ilvl w:val="0"/>
                <w:numId w:val="8"/>
              </w:numPr>
              <w:rPr>
                <w:i/>
                <w:color w:val="0000FF"/>
                <w:lang w:val="es-ES_tradnl"/>
              </w:rPr>
            </w:pPr>
            <w:r>
              <w:rPr>
                <w:i/>
                <w:color w:val="0000FF"/>
                <w:lang w:val="es-ES_tradnl"/>
              </w:rPr>
              <w:t>Ej.: cada mes se calcula una imputación unitaria de la prima a las altas de os productos que la generan (p. ej., una prima de actividad 100.000 € generada con 1.250 activaciones de voz y fijo en total, dan un unitario de prima de 100.000/1.250 = 80€. Si alguna de esas activaciones se da de baja, además del upfront habría que detraer 80€.</w:t>
            </w:r>
          </w:p>
          <w:p w:rsidR="00BC6B05" w:rsidRDefault="00BC6B05" w:rsidP="00BC6B05">
            <w:pPr>
              <w:rPr>
                <w:i/>
                <w:color w:val="0000FF"/>
                <w:lang w:val="es-ES_tradnl"/>
              </w:rPr>
            </w:pPr>
          </w:p>
          <w:p w:rsidR="00A916BF" w:rsidRDefault="00802F32" w:rsidP="00BC6B05">
            <w:pPr>
              <w:rPr>
                <w:rFonts w:ascii="Calibri" w:hAnsi="Calibri" w:cs="Calibri"/>
                <w:color w:val="806000" w:themeColor="accent4" w:themeShade="80"/>
                <w:sz w:val="22"/>
                <w:szCs w:val="22"/>
              </w:rPr>
            </w:pPr>
            <w:r w:rsidRPr="00802F32">
              <w:rPr>
                <w:rFonts w:ascii="Calibri" w:hAnsi="Calibri" w:cs="Calibri"/>
                <w:color w:val="806000" w:themeColor="accent4" w:themeShade="80"/>
                <w:sz w:val="22"/>
                <w:szCs w:val="22"/>
              </w:rPr>
              <w:t xml:space="preserve">[Dudas Viewnext 2018-02-01 </w:t>
            </w:r>
            <w:r>
              <w:rPr>
                <w:rFonts w:ascii="Calibri" w:hAnsi="Calibri" w:cs="Calibri"/>
                <w:color w:val="806000" w:themeColor="accent4" w:themeShade="80"/>
                <w:sz w:val="22"/>
                <w:szCs w:val="22"/>
              </w:rPr>
              <w:t>–</w:t>
            </w:r>
            <w:r w:rsidRPr="00802F32">
              <w:rPr>
                <w:rFonts w:ascii="Calibri" w:hAnsi="Calibri" w:cs="Calibri"/>
                <w:color w:val="806000" w:themeColor="accent4" w:themeShade="80"/>
                <w:sz w:val="22"/>
                <w:szCs w:val="22"/>
              </w:rPr>
              <w:t xml:space="preserve"> </w:t>
            </w:r>
            <w:proofErr w:type="gramStart"/>
            <w:r w:rsidRPr="00802F32">
              <w:rPr>
                <w:rFonts w:ascii="Calibri" w:hAnsi="Calibri" w:cs="Calibri"/>
                <w:color w:val="806000" w:themeColor="accent4" w:themeShade="80"/>
                <w:sz w:val="22"/>
                <w:szCs w:val="22"/>
              </w:rPr>
              <w:t>NSC</w:t>
            </w:r>
            <w:r>
              <w:rPr>
                <w:rFonts w:ascii="Calibri" w:hAnsi="Calibri" w:cs="Calibri"/>
                <w:color w:val="806000" w:themeColor="accent4" w:themeShade="80"/>
                <w:sz w:val="22"/>
                <w:szCs w:val="22"/>
              </w:rPr>
              <w:t xml:space="preserve"> </w:t>
            </w:r>
            <w:r w:rsidR="00A916BF" w:rsidRPr="00483F69">
              <w:rPr>
                <w:rFonts w:ascii="Calibri" w:hAnsi="Calibri" w:cs="Calibri"/>
                <w:color w:val="806000" w:themeColor="accent4" w:themeShade="80"/>
                <w:sz w:val="22"/>
                <w:szCs w:val="22"/>
              </w:rPr>
              <w:t>:</w:t>
            </w:r>
            <w:proofErr w:type="gramEnd"/>
            <w:r w:rsidR="00A916BF">
              <w:rPr>
                <w:rFonts w:ascii="Calibri" w:hAnsi="Calibri" w:cs="Calibri"/>
                <w:color w:val="806000" w:themeColor="accent4" w:themeShade="80"/>
                <w:sz w:val="22"/>
                <w:szCs w:val="22"/>
              </w:rPr>
              <w:t xml:space="preserve"> </w:t>
            </w:r>
            <w:r w:rsidR="00B64062">
              <w:rPr>
                <w:rFonts w:ascii="Calibri" w:hAnsi="Calibri" w:cs="Calibri"/>
                <w:color w:val="806000" w:themeColor="accent4" w:themeShade="80"/>
                <w:sz w:val="22"/>
                <w:szCs w:val="22"/>
              </w:rPr>
              <w:t xml:space="preserve">Entendemos que se refiere a un cargo </w:t>
            </w:r>
            <w:r w:rsidR="00DF4D7D">
              <w:rPr>
                <w:rFonts w:ascii="Calibri" w:hAnsi="Calibri" w:cs="Calibri"/>
                <w:color w:val="806000" w:themeColor="accent4" w:themeShade="80"/>
                <w:sz w:val="22"/>
                <w:szCs w:val="22"/>
              </w:rPr>
              <w:t>debido a</w:t>
            </w:r>
            <w:r w:rsidR="00B64062">
              <w:rPr>
                <w:rFonts w:ascii="Calibri" w:hAnsi="Calibri" w:cs="Calibri"/>
                <w:color w:val="806000" w:themeColor="accent4" w:themeShade="80"/>
                <w:sz w:val="22"/>
                <w:szCs w:val="22"/>
              </w:rPr>
              <w:t xml:space="preserve"> bajas que se han producido posteriormente al cálculo. Las bajas del mismo mes ya se </w:t>
            </w:r>
            <w:proofErr w:type="spellStart"/>
            <w:r w:rsidR="00B64062">
              <w:rPr>
                <w:rFonts w:ascii="Calibri" w:hAnsi="Calibri" w:cs="Calibri"/>
                <w:color w:val="806000" w:themeColor="accent4" w:themeShade="80"/>
                <w:sz w:val="22"/>
                <w:szCs w:val="22"/>
              </w:rPr>
              <w:t>netean</w:t>
            </w:r>
            <w:proofErr w:type="spellEnd"/>
            <w:r w:rsidR="00B64062">
              <w:rPr>
                <w:rFonts w:ascii="Calibri" w:hAnsi="Calibri" w:cs="Calibri"/>
                <w:color w:val="806000" w:themeColor="accent4" w:themeShade="80"/>
                <w:sz w:val="22"/>
                <w:szCs w:val="22"/>
              </w:rPr>
              <w:t xml:space="preserve"> en el propio cálculo. </w:t>
            </w:r>
            <w:r w:rsidR="00A916BF">
              <w:rPr>
                <w:rFonts w:ascii="Calibri" w:hAnsi="Calibri" w:cs="Calibri"/>
                <w:color w:val="806000" w:themeColor="accent4" w:themeShade="80"/>
                <w:sz w:val="22"/>
                <w:szCs w:val="22"/>
              </w:rPr>
              <w:t xml:space="preserve">El unitario </w:t>
            </w:r>
            <w:r w:rsidR="00FA1001">
              <w:rPr>
                <w:rFonts w:ascii="Calibri" w:hAnsi="Calibri" w:cs="Calibri"/>
                <w:color w:val="806000" w:themeColor="accent4" w:themeShade="80"/>
                <w:sz w:val="22"/>
                <w:szCs w:val="22"/>
              </w:rPr>
              <w:t xml:space="preserve">por servicio </w:t>
            </w:r>
            <w:r w:rsidR="00A916BF">
              <w:rPr>
                <w:rFonts w:ascii="Calibri" w:hAnsi="Calibri" w:cs="Calibri"/>
                <w:color w:val="806000" w:themeColor="accent4" w:themeShade="80"/>
                <w:sz w:val="22"/>
                <w:szCs w:val="22"/>
              </w:rPr>
              <w:t xml:space="preserve">que se </w:t>
            </w:r>
            <w:r w:rsidR="00FA1001">
              <w:rPr>
                <w:rFonts w:ascii="Calibri" w:hAnsi="Calibri" w:cs="Calibri"/>
                <w:color w:val="806000" w:themeColor="accent4" w:themeShade="80"/>
                <w:sz w:val="22"/>
                <w:szCs w:val="22"/>
              </w:rPr>
              <w:t xml:space="preserve">quiere </w:t>
            </w:r>
            <w:r w:rsidR="00A916BF">
              <w:rPr>
                <w:rFonts w:ascii="Calibri" w:hAnsi="Calibri" w:cs="Calibri"/>
                <w:color w:val="806000" w:themeColor="accent4" w:themeShade="80"/>
                <w:sz w:val="22"/>
                <w:szCs w:val="22"/>
              </w:rPr>
              <w:t>considera</w:t>
            </w:r>
            <w:r w:rsidR="00FA1001">
              <w:rPr>
                <w:rFonts w:ascii="Calibri" w:hAnsi="Calibri" w:cs="Calibri"/>
                <w:color w:val="806000" w:themeColor="accent4" w:themeShade="80"/>
                <w:sz w:val="22"/>
                <w:szCs w:val="22"/>
              </w:rPr>
              <w:t>r</w:t>
            </w:r>
            <w:r w:rsidR="00A916BF">
              <w:rPr>
                <w:rFonts w:ascii="Calibri" w:hAnsi="Calibri" w:cs="Calibri"/>
                <w:color w:val="806000" w:themeColor="accent4" w:themeShade="80"/>
                <w:sz w:val="22"/>
                <w:szCs w:val="22"/>
              </w:rPr>
              <w:t xml:space="preserve"> para la </w:t>
            </w:r>
            <w:r w:rsidR="00FA1001">
              <w:rPr>
                <w:rFonts w:ascii="Calibri" w:hAnsi="Calibri" w:cs="Calibri"/>
                <w:color w:val="806000" w:themeColor="accent4" w:themeShade="80"/>
                <w:sz w:val="22"/>
                <w:szCs w:val="22"/>
              </w:rPr>
              <w:t xml:space="preserve">retrotracción parcial de la </w:t>
            </w:r>
            <w:r w:rsidR="00A916BF">
              <w:rPr>
                <w:rFonts w:ascii="Calibri" w:hAnsi="Calibri" w:cs="Calibri"/>
                <w:color w:val="806000" w:themeColor="accent4" w:themeShade="80"/>
                <w:sz w:val="22"/>
                <w:szCs w:val="22"/>
              </w:rPr>
              <w:t xml:space="preserve">prima de asesores de microempresa </w:t>
            </w:r>
            <w:r w:rsidR="00FA1001">
              <w:rPr>
                <w:rFonts w:ascii="Calibri" w:hAnsi="Calibri" w:cs="Calibri"/>
                <w:color w:val="806000" w:themeColor="accent4" w:themeShade="80"/>
                <w:sz w:val="22"/>
                <w:szCs w:val="22"/>
              </w:rPr>
              <w:t>será</w:t>
            </w:r>
            <w:r w:rsidR="00A916BF">
              <w:rPr>
                <w:rFonts w:ascii="Calibri" w:hAnsi="Calibri" w:cs="Calibri"/>
                <w:color w:val="806000" w:themeColor="accent4" w:themeShade="80"/>
                <w:sz w:val="22"/>
                <w:szCs w:val="22"/>
              </w:rPr>
              <w:t xml:space="preserve">, por tanto, igual para todos los servicios </w:t>
            </w:r>
            <w:r w:rsidR="00FA1001">
              <w:rPr>
                <w:rFonts w:ascii="Calibri" w:hAnsi="Calibri" w:cs="Calibri"/>
                <w:color w:val="806000" w:themeColor="accent4" w:themeShade="80"/>
                <w:sz w:val="22"/>
                <w:szCs w:val="22"/>
              </w:rPr>
              <w:t xml:space="preserve">para ese distribuidor y mes, </w:t>
            </w:r>
            <w:r w:rsidR="00A916BF">
              <w:rPr>
                <w:rFonts w:ascii="Calibri" w:hAnsi="Calibri" w:cs="Calibri"/>
                <w:color w:val="806000" w:themeColor="accent4" w:themeShade="80"/>
                <w:sz w:val="22"/>
                <w:szCs w:val="22"/>
              </w:rPr>
              <w:t>y se obtiene de la división del importe total entre el total de servicios computados en el bloque de “Actividad”, ¿correcto?]</w:t>
            </w:r>
          </w:p>
          <w:p w:rsidR="005C7981" w:rsidRDefault="005C7981" w:rsidP="00BC6B05">
            <w:pPr>
              <w:rPr>
                <w:rFonts w:ascii="Calibri" w:hAnsi="Calibri" w:cs="Calibri"/>
                <w:color w:val="806000" w:themeColor="accent4" w:themeShade="80"/>
                <w:sz w:val="22"/>
                <w:szCs w:val="22"/>
              </w:rPr>
            </w:pPr>
          </w:p>
          <w:p w:rsidR="00DA2AB6" w:rsidRDefault="005C7981" w:rsidP="00BC6B05">
            <w:pPr>
              <w:rPr>
                <w:i/>
                <w:color w:val="FF0000"/>
                <w:lang w:val="es-ES_tradnl"/>
              </w:rPr>
            </w:pPr>
            <w:r>
              <w:rPr>
                <w:i/>
                <w:color w:val="FF0000"/>
                <w:lang w:val="es-ES_tradnl"/>
              </w:rPr>
              <w:t>Efgonza3: Correcto.</w:t>
            </w:r>
          </w:p>
          <w:p w:rsidR="005C7981" w:rsidRPr="00DA2AB6" w:rsidRDefault="00BE3CB8" w:rsidP="00BC6B05">
            <w:pPr>
              <w:rPr>
                <w:i/>
                <w:color w:val="C00000"/>
                <w:lang w:val="es-ES_tradnl"/>
              </w:rPr>
            </w:pPr>
            <w:r w:rsidRPr="00DA2AB6">
              <w:rPr>
                <w:rFonts w:ascii="Calibri" w:hAnsi="Calibri" w:cs="Calibri"/>
                <w:color w:val="C00000"/>
                <w:sz w:val="22"/>
                <w:szCs w:val="22"/>
              </w:rPr>
              <w:t>[Viewnext 2018-02-13 - NSC : OK]</w:t>
            </w:r>
          </w:p>
          <w:p w:rsidR="00BC6B05" w:rsidRDefault="00BC6B05" w:rsidP="00BC6B05">
            <w:pPr>
              <w:rPr>
                <w:i/>
                <w:color w:val="0000FF"/>
                <w:lang w:val="es-ES_tradnl"/>
              </w:rPr>
            </w:pPr>
          </w:p>
          <w:p w:rsidR="00BC6B05" w:rsidRDefault="00BC6B05" w:rsidP="00BC6B05">
            <w:pPr>
              <w:rPr>
                <w:i/>
                <w:color w:val="0000FF"/>
                <w:lang w:val="es-ES_tradnl"/>
              </w:rPr>
            </w:pPr>
            <w:r>
              <w:rPr>
                <w:i/>
                <w:color w:val="0000FF"/>
                <w:lang w:val="es-ES_tradnl"/>
              </w:rPr>
              <w:t>FLEXIBILIZACIÓN CURVA CUMPLIMIENTOS CALIDAD:</w:t>
            </w:r>
          </w:p>
          <w:p w:rsidR="00BC6B05" w:rsidRDefault="00BC6B05" w:rsidP="00BC6B05">
            <w:pPr>
              <w:rPr>
                <w:i/>
                <w:color w:val="0000FF"/>
                <w:lang w:val="es-ES_tradnl"/>
              </w:rPr>
            </w:pPr>
          </w:p>
          <w:p w:rsidR="00BC6B05" w:rsidRDefault="00BC6B05" w:rsidP="00BC6B05">
            <w:pPr>
              <w:pStyle w:val="ListParagraph"/>
              <w:numPr>
                <w:ilvl w:val="0"/>
                <w:numId w:val="9"/>
              </w:numPr>
              <w:rPr>
                <w:i/>
                <w:color w:val="0000FF"/>
                <w:lang w:val="es-ES_tradnl"/>
              </w:rPr>
            </w:pPr>
            <w:r>
              <w:rPr>
                <w:i/>
                <w:color w:val="0000FF"/>
                <w:lang w:val="es-ES_tradnl"/>
              </w:rPr>
              <w:t>Para cada uno de los parámetros de calidad, requeriríamos poder establecer una curva de manera que el performance en esos parámetros contemple unos escalones de cobro distintos en función de unos rangos de realizado.</w:t>
            </w:r>
          </w:p>
          <w:p w:rsidR="00BC6B05" w:rsidRDefault="00BC6B05" w:rsidP="00BC6B05">
            <w:pPr>
              <w:rPr>
                <w:i/>
                <w:color w:val="0000FF"/>
                <w:lang w:val="es-ES_tradnl"/>
              </w:rPr>
            </w:pPr>
          </w:p>
          <w:p w:rsidR="00BC6B05" w:rsidRDefault="00BC6B05" w:rsidP="00BC6B05">
            <w:pPr>
              <w:pStyle w:val="ListParagraph"/>
              <w:numPr>
                <w:ilvl w:val="0"/>
                <w:numId w:val="9"/>
              </w:numPr>
              <w:rPr>
                <w:i/>
                <w:color w:val="0000FF"/>
                <w:lang w:val="es-ES_tradnl"/>
              </w:rPr>
            </w:pPr>
            <w:r>
              <w:rPr>
                <w:i/>
                <w:color w:val="0000FF"/>
                <w:lang w:val="es-ES_tradnl"/>
              </w:rPr>
              <w:t xml:space="preserve">Ej.: Para </w:t>
            </w:r>
            <w:proofErr w:type="spellStart"/>
            <w:r>
              <w:rPr>
                <w:i/>
                <w:color w:val="0000FF"/>
                <w:lang w:val="es-ES_tradnl"/>
              </w:rPr>
              <w:t>Early</w:t>
            </w:r>
            <w:proofErr w:type="spellEnd"/>
            <w:r>
              <w:rPr>
                <w:i/>
                <w:color w:val="0000FF"/>
                <w:lang w:val="es-ES_tradnl"/>
              </w:rPr>
              <w:t xml:space="preserve"> </w:t>
            </w:r>
            <w:proofErr w:type="spellStart"/>
            <w:r>
              <w:rPr>
                <w:i/>
                <w:color w:val="0000FF"/>
                <w:lang w:val="es-ES_tradnl"/>
              </w:rPr>
              <w:t>Churn</w:t>
            </w:r>
            <w:proofErr w:type="spellEnd"/>
            <w:r>
              <w:rPr>
                <w:i/>
                <w:color w:val="0000FF"/>
                <w:lang w:val="es-ES_tradnl"/>
              </w:rPr>
              <w:t xml:space="preserve"> se establece un objetivo de 10% y una bolsa de 10.000 €. Actualmente si se llega o se queda por debajo es OK y se cobra la totalidad; en otro caso no se cobra nada. Se propone hacer unos rangos de consecución de modo que:</w:t>
            </w:r>
          </w:p>
          <w:p w:rsidR="00BC6B05" w:rsidRPr="00BC6B05" w:rsidRDefault="00BC6B05" w:rsidP="00BC6B05">
            <w:pPr>
              <w:pStyle w:val="ListParagraph"/>
              <w:rPr>
                <w:i/>
                <w:color w:val="0000FF"/>
                <w:lang w:val="es-ES_tradnl"/>
              </w:rPr>
            </w:pPr>
          </w:p>
          <w:p w:rsidR="00BC6B05" w:rsidRDefault="00BC6B05" w:rsidP="00BC6B05">
            <w:pPr>
              <w:pStyle w:val="ListParagraph"/>
              <w:numPr>
                <w:ilvl w:val="1"/>
                <w:numId w:val="9"/>
              </w:numPr>
              <w:rPr>
                <w:i/>
                <w:color w:val="0000FF"/>
                <w:lang w:val="es-ES_tradnl"/>
              </w:rPr>
            </w:pPr>
            <w:r>
              <w:rPr>
                <w:i/>
                <w:color w:val="0000FF"/>
                <w:lang w:val="es-ES_tradnl"/>
              </w:rPr>
              <w:t xml:space="preserve">Si el </w:t>
            </w:r>
            <w:proofErr w:type="spellStart"/>
            <w:r>
              <w:rPr>
                <w:i/>
                <w:color w:val="0000FF"/>
                <w:lang w:val="es-ES_tradnl"/>
              </w:rPr>
              <w:t>Early</w:t>
            </w:r>
            <w:proofErr w:type="spellEnd"/>
            <w:r>
              <w:rPr>
                <w:i/>
                <w:color w:val="0000FF"/>
                <w:lang w:val="es-ES_tradnl"/>
              </w:rPr>
              <w:t xml:space="preserve"> </w:t>
            </w:r>
            <w:proofErr w:type="spellStart"/>
            <w:r>
              <w:rPr>
                <w:i/>
                <w:color w:val="0000FF"/>
                <w:lang w:val="es-ES_tradnl"/>
              </w:rPr>
              <w:t>Churn</w:t>
            </w:r>
            <w:proofErr w:type="spellEnd"/>
            <w:r>
              <w:rPr>
                <w:i/>
                <w:color w:val="0000FF"/>
                <w:lang w:val="es-ES_tradnl"/>
              </w:rPr>
              <w:t xml:space="preserve"> del distribuidor es &lt;1%, cobra el 100%</w:t>
            </w:r>
          </w:p>
          <w:p w:rsidR="005933BC" w:rsidRDefault="00BC6B05" w:rsidP="005933BC">
            <w:pPr>
              <w:pStyle w:val="ListParagraph"/>
              <w:numPr>
                <w:ilvl w:val="1"/>
                <w:numId w:val="9"/>
              </w:numPr>
              <w:rPr>
                <w:i/>
                <w:color w:val="0000FF"/>
                <w:lang w:val="es-ES_tradnl"/>
              </w:rPr>
            </w:pPr>
            <w:r>
              <w:rPr>
                <w:i/>
                <w:color w:val="0000FF"/>
                <w:lang w:val="es-ES_tradnl"/>
              </w:rPr>
              <w:t>Si es igual o superior al 1% y es &lt;2% cobra el 90%,</w:t>
            </w:r>
          </w:p>
          <w:p w:rsidR="005933BC" w:rsidRDefault="005933BC" w:rsidP="005933BC">
            <w:pPr>
              <w:pStyle w:val="ListParagraph"/>
              <w:numPr>
                <w:ilvl w:val="1"/>
                <w:numId w:val="9"/>
              </w:numPr>
              <w:rPr>
                <w:i/>
                <w:color w:val="0000FF"/>
                <w:lang w:val="es-ES_tradnl"/>
              </w:rPr>
            </w:pPr>
            <w:r>
              <w:rPr>
                <w:i/>
                <w:color w:val="0000FF"/>
                <w:lang w:val="es-ES_tradnl"/>
              </w:rPr>
              <w:t>Hasta que superando el 10%, cobra 0%.</w:t>
            </w:r>
          </w:p>
          <w:p w:rsidR="005933BC" w:rsidRDefault="005933BC" w:rsidP="005933BC">
            <w:pPr>
              <w:rPr>
                <w:i/>
                <w:color w:val="0000FF"/>
                <w:lang w:val="es-ES_tradnl"/>
              </w:rPr>
            </w:pPr>
          </w:p>
          <w:p w:rsidR="00B64062" w:rsidRDefault="00802F32" w:rsidP="005933BC">
            <w:pPr>
              <w:rPr>
                <w:i/>
                <w:color w:val="0000FF"/>
                <w:lang w:val="es-ES_tradnl"/>
              </w:rPr>
            </w:pPr>
            <w:r w:rsidRPr="00802F32">
              <w:rPr>
                <w:rFonts w:ascii="Calibri" w:hAnsi="Calibri" w:cs="Calibri"/>
                <w:color w:val="806000" w:themeColor="accent4" w:themeShade="80"/>
                <w:sz w:val="22"/>
                <w:szCs w:val="22"/>
              </w:rPr>
              <w:t xml:space="preserve">[Dudas Viewnext 2018-02-01 </w:t>
            </w:r>
            <w:r>
              <w:rPr>
                <w:rFonts w:ascii="Calibri" w:hAnsi="Calibri" w:cs="Calibri"/>
                <w:color w:val="806000" w:themeColor="accent4" w:themeShade="80"/>
                <w:sz w:val="22"/>
                <w:szCs w:val="22"/>
              </w:rPr>
              <w:t>–</w:t>
            </w:r>
            <w:r w:rsidRPr="00802F32">
              <w:rPr>
                <w:rFonts w:ascii="Calibri" w:hAnsi="Calibri" w:cs="Calibri"/>
                <w:color w:val="806000" w:themeColor="accent4" w:themeShade="80"/>
                <w:sz w:val="22"/>
                <w:szCs w:val="22"/>
              </w:rPr>
              <w:t xml:space="preserve"> NSC</w:t>
            </w:r>
            <w:r>
              <w:rPr>
                <w:rFonts w:ascii="Calibri" w:hAnsi="Calibri" w:cs="Calibri"/>
                <w:color w:val="806000" w:themeColor="accent4" w:themeShade="80"/>
                <w:sz w:val="22"/>
                <w:szCs w:val="22"/>
              </w:rPr>
              <w:t xml:space="preserve"> </w:t>
            </w:r>
            <w:r w:rsidR="00B64062" w:rsidRPr="00483F69">
              <w:rPr>
                <w:rFonts w:ascii="Calibri" w:hAnsi="Calibri" w:cs="Calibri"/>
                <w:color w:val="806000" w:themeColor="accent4" w:themeShade="80"/>
                <w:sz w:val="22"/>
                <w:szCs w:val="22"/>
              </w:rPr>
              <w:t>:</w:t>
            </w:r>
            <w:r w:rsidR="00B64062">
              <w:rPr>
                <w:rFonts w:ascii="Calibri" w:hAnsi="Calibri" w:cs="Calibri"/>
                <w:color w:val="806000" w:themeColor="accent4" w:themeShade="80"/>
                <w:sz w:val="22"/>
                <w:szCs w:val="22"/>
              </w:rPr>
              <w:t xml:space="preserve"> OK, en principio el sistema ya permite configurarlo así, el % de pago en función del % de consecución se parametriza dentro de una MDLT, para cada bloque]</w:t>
            </w:r>
          </w:p>
          <w:p w:rsidR="005933BC" w:rsidRDefault="005933BC" w:rsidP="005933BC">
            <w:pPr>
              <w:rPr>
                <w:i/>
                <w:color w:val="0000FF"/>
                <w:lang w:val="es-ES_tradnl"/>
              </w:rPr>
            </w:pPr>
          </w:p>
          <w:p w:rsidR="00097165" w:rsidRDefault="005933BC" w:rsidP="00097165">
            <w:pPr>
              <w:rPr>
                <w:i/>
                <w:color w:val="0000FF"/>
              </w:rPr>
            </w:pPr>
            <w:r>
              <w:rPr>
                <w:i/>
                <w:color w:val="0000FF"/>
              </w:rPr>
              <w:t>Para todas las propuestas requeriríamos poder incluirlas en las simulaciones parciales de facturación y testarlas (dual run con modelo actual y cambios propuestos) antes de aplicarlas en real.</w:t>
            </w:r>
          </w:p>
          <w:p w:rsidR="00097165" w:rsidRDefault="00097165" w:rsidP="00097165">
            <w:pPr>
              <w:rPr>
                <w:i/>
                <w:color w:val="0000FF"/>
              </w:rPr>
            </w:pPr>
          </w:p>
          <w:p w:rsidR="00FA1001" w:rsidRDefault="00802F32" w:rsidP="00097165">
            <w:pPr>
              <w:rPr>
                <w:i/>
                <w:color w:val="0000FF"/>
              </w:rPr>
            </w:pPr>
            <w:r w:rsidRPr="00802F32">
              <w:rPr>
                <w:rFonts w:ascii="Calibri" w:hAnsi="Calibri" w:cs="Calibri"/>
                <w:color w:val="806000" w:themeColor="accent4" w:themeShade="80"/>
                <w:sz w:val="22"/>
                <w:szCs w:val="22"/>
              </w:rPr>
              <w:t xml:space="preserve">[Dudas Viewnext 2018-02-01 </w:t>
            </w:r>
            <w:r>
              <w:rPr>
                <w:rFonts w:ascii="Calibri" w:hAnsi="Calibri" w:cs="Calibri"/>
                <w:color w:val="806000" w:themeColor="accent4" w:themeShade="80"/>
                <w:sz w:val="22"/>
                <w:szCs w:val="22"/>
              </w:rPr>
              <w:t>–</w:t>
            </w:r>
            <w:r w:rsidRPr="00802F32">
              <w:rPr>
                <w:rFonts w:ascii="Calibri" w:hAnsi="Calibri" w:cs="Calibri"/>
                <w:color w:val="806000" w:themeColor="accent4" w:themeShade="80"/>
                <w:sz w:val="22"/>
                <w:szCs w:val="22"/>
              </w:rPr>
              <w:t xml:space="preserve"> NSC</w:t>
            </w:r>
            <w:r>
              <w:rPr>
                <w:rFonts w:ascii="Calibri" w:hAnsi="Calibri" w:cs="Calibri"/>
                <w:color w:val="806000" w:themeColor="accent4" w:themeShade="80"/>
                <w:sz w:val="22"/>
                <w:szCs w:val="22"/>
              </w:rPr>
              <w:t xml:space="preserve"> </w:t>
            </w:r>
            <w:r w:rsidR="00FA1001" w:rsidRPr="00483F69">
              <w:rPr>
                <w:rFonts w:ascii="Calibri" w:hAnsi="Calibri" w:cs="Calibri"/>
                <w:color w:val="806000" w:themeColor="accent4" w:themeShade="80"/>
                <w:sz w:val="22"/>
                <w:szCs w:val="22"/>
              </w:rPr>
              <w:t>:</w:t>
            </w:r>
            <w:r w:rsidR="00FA1001">
              <w:rPr>
                <w:rFonts w:ascii="Calibri" w:hAnsi="Calibri" w:cs="Calibri"/>
                <w:color w:val="806000" w:themeColor="accent4" w:themeShade="80"/>
                <w:sz w:val="22"/>
                <w:szCs w:val="22"/>
              </w:rPr>
              <w:t xml:space="preserve"> No sabemos qué son las </w:t>
            </w:r>
            <w:r w:rsidR="00B64062">
              <w:rPr>
                <w:rFonts w:ascii="Calibri" w:hAnsi="Calibri" w:cs="Calibri"/>
                <w:color w:val="806000" w:themeColor="accent4" w:themeShade="80"/>
                <w:sz w:val="22"/>
                <w:szCs w:val="22"/>
              </w:rPr>
              <w:t>“</w:t>
            </w:r>
            <w:r w:rsidR="00FA1001">
              <w:rPr>
                <w:rFonts w:ascii="Calibri" w:hAnsi="Calibri" w:cs="Calibri"/>
                <w:color w:val="806000" w:themeColor="accent4" w:themeShade="80"/>
                <w:sz w:val="22"/>
                <w:szCs w:val="22"/>
              </w:rPr>
              <w:t>simulaciones parciales de facturación</w:t>
            </w:r>
            <w:r w:rsidR="00B64062">
              <w:rPr>
                <w:rFonts w:ascii="Calibri" w:hAnsi="Calibri" w:cs="Calibri"/>
                <w:color w:val="806000" w:themeColor="accent4" w:themeShade="80"/>
                <w:sz w:val="22"/>
                <w:szCs w:val="22"/>
              </w:rPr>
              <w:t>”</w:t>
            </w:r>
            <w:r w:rsidR="00FA1001">
              <w:rPr>
                <w:rFonts w:ascii="Calibri" w:hAnsi="Calibri" w:cs="Calibri"/>
                <w:color w:val="806000" w:themeColor="accent4" w:themeShade="80"/>
                <w:sz w:val="22"/>
                <w:szCs w:val="22"/>
              </w:rPr>
              <w:t xml:space="preserve"> ni que implica</w:t>
            </w:r>
            <w:r w:rsidR="00B64062">
              <w:rPr>
                <w:rFonts w:ascii="Calibri" w:hAnsi="Calibri" w:cs="Calibri"/>
                <w:color w:val="806000" w:themeColor="accent4" w:themeShade="80"/>
                <w:sz w:val="22"/>
                <w:szCs w:val="22"/>
              </w:rPr>
              <w:t>,</w:t>
            </w:r>
            <w:r w:rsidR="00FA1001">
              <w:rPr>
                <w:rFonts w:ascii="Calibri" w:hAnsi="Calibri" w:cs="Calibri"/>
                <w:color w:val="806000" w:themeColor="accent4" w:themeShade="80"/>
                <w:sz w:val="22"/>
                <w:szCs w:val="22"/>
              </w:rPr>
              <w:t xml:space="preserve"> de cara a la planificación del proyecto</w:t>
            </w:r>
            <w:r w:rsidR="00B64062">
              <w:rPr>
                <w:rFonts w:ascii="Calibri" w:hAnsi="Calibri" w:cs="Calibri"/>
                <w:color w:val="806000" w:themeColor="accent4" w:themeShade="80"/>
                <w:sz w:val="22"/>
                <w:szCs w:val="22"/>
              </w:rPr>
              <w:t xml:space="preserve"> o las tareas a realizar por nosotros,</w:t>
            </w:r>
            <w:r w:rsidR="00FA1001">
              <w:rPr>
                <w:rFonts w:ascii="Calibri" w:hAnsi="Calibri" w:cs="Calibri"/>
                <w:color w:val="806000" w:themeColor="accent4" w:themeShade="80"/>
                <w:sz w:val="22"/>
                <w:szCs w:val="22"/>
              </w:rPr>
              <w:t xml:space="preserve"> este requisito]</w:t>
            </w:r>
          </w:p>
          <w:p w:rsidR="005C7981" w:rsidRDefault="005C7981" w:rsidP="005C7981">
            <w:pPr>
              <w:rPr>
                <w:i/>
                <w:color w:val="FF0000"/>
                <w:lang w:val="es-ES_tradnl"/>
              </w:rPr>
            </w:pPr>
            <w:r>
              <w:rPr>
                <w:i/>
                <w:color w:val="FF0000"/>
                <w:lang w:val="es-ES_tradnl"/>
              </w:rPr>
              <w:t>Efgonza3:</w:t>
            </w:r>
            <w:r w:rsidR="00054339">
              <w:rPr>
                <w:i/>
                <w:color w:val="FF0000"/>
                <w:lang w:val="es-ES_tradnl"/>
              </w:rPr>
              <w:t xml:space="preserve"> Con lo de “parcial” me refería a los </w:t>
            </w:r>
            <w:proofErr w:type="spellStart"/>
            <w:r w:rsidR="00054339">
              <w:rPr>
                <w:i/>
                <w:color w:val="FF0000"/>
                <w:lang w:val="es-ES_tradnl"/>
              </w:rPr>
              <w:t>precierres</w:t>
            </w:r>
            <w:proofErr w:type="spellEnd"/>
            <w:r w:rsidR="00054339">
              <w:rPr>
                <w:i/>
                <w:color w:val="FF0000"/>
                <w:lang w:val="es-ES_tradnl"/>
              </w:rPr>
              <w:t xml:space="preserve"> o previsiones de facturación que se puedan hacer a lo largo del mes. P. ej., no tener que esperar al fin de mes para hacer un cálculo de las migraciones a plan OK y entonces saber cuánto facturará un distribuidor por este concepto. Siento si os he llevado a confusión</w:t>
            </w:r>
            <w:proofErr w:type="gramStart"/>
            <w:r w:rsidR="00054339">
              <w:rPr>
                <w:i/>
                <w:color w:val="FF0000"/>
                <w:lang w:val="es-ES_tradnl"/>
              </w:rPr>
              <w:t>!</w:t>
            </w:r>
            <w:proofErr w:type="gramEnd"/>
          </w:p>
          <w:p w:rsidR="00E64F1C" w:rsidRPr="00DA2AB6" w:rsidRDefault="00BE3CB8" w:rsidP="00E64F1C">
            <w:pPr>
              <w:rPr>
                <w:rFonts w:ascii="Calibri" w:hAnsi="Calibri" w:cs="Calibri"/>
                <w:color w:val="C00000"/>
                <w:sz w:val="22"/>
                <w:szCs w:val="22"/>
              </w:rPr>
            </w:pPr>
            <w:r w:rsidRPr="00DA2AB6">
              <w:rPr>
                <w:rFonts w:ascii="Calibri" w:hAnsi="Calibri" w:cs="Calibri"/>
                <w:color w:val="C00000"/>
                <w:sz w:val="22"/>
                <w:szCs w:val="22"/>
              </w:rPr>
              <w:t xml:space="preserve">[Viewnext 2018-02-13 - </w:t>
            </w:r>
            <w:proofErr w:type="gramStart"/>
            <w:r w:rsidRPr="00DA2AB6">
              <w:rPr>
                <w:rFonts w:ascii="Calibri" w:hAnsi="Calibri" w:cs="Calibri"/>
                <w:color w:val="C00000"/>
                <w:sz w:val="22"/>
                <w:szCs w:val="22"/>
              </w:rPr>
              <w:t>NSC :</w:t>
            </w:r>
            <w:proofErr w:type="gramEnd"/>
            <w:r w:rsidRPr="00DA2AB6">
              <w:rPr>
                <w:rFonts w:ascii="Calibri" w:hAnsi="Calibri" w:cs="Calibri"/>
                <w:color w:val="C00000"/>
                <w:sz w:val="22"/>
                <w:szCs w:val="22"/>
              </w:rPr>
              <w:t xml:space="preserve"> El problema es que no sabemos qué implica esto a afectos de</w:t>
            </w:r>
            <w:r w:rsidR="00E64F1C" w:rsidRPr="00DA2AB6">
              <w:rPr>
                <w:rFonts w:ascii="Calibri" w:hAnsi="Calibri" w:cs="Calibri"/>
                <w:color w:val="C00000"/>
                <w:sz w:val="22"/>
                <w:szCs w:val="22"/>
              </w:rPr>
              <w:t>l</w:t>
            </w:r>
            <w:r w:rsidRPr="00DA2AB6">
              <w:rPr>
                <w:rFonts w:ascii="Calibri" w:hAnsi="Calibri" w:cs="Calibri"/>
                <w:color w:val="C00000"/>
                <w:sz w:val="22"/>
                <w:szCs w:val="22"/>
              </w:rPr>
              <w:t xml:space="preserve"> sistema</w:t>
            </w:r>
            <w:r w:rsidR="00E64F1C" w:rsidRPr="00DA2AB6">
              <w:rPr>
                <w:rFonts w:ascii="Calibri" w:hAnsi="Calibri" w:cs="Calibri"/>
                <w:color w:val="C00000"/>
                <w:sz w:val="22"/>
                <w:szCs w:val="22"/>
              </w:rPr>
              <w:t xml:space="preserve"> NSC</w:t>
            </w:r>
            <w:r w:rsidRPr="00DA2AB6">
              <w:rPr>
                <w:rFonts w:ascii="Calibri" w:hAnsi="Calibri" w:cs="Calibri"/>
                <w:color w:val="C00000"/>
                <w:sz w:val="22"/>
                <w:szCs w:val="22"/>
              </w:rPr>
              <w:t>. Si este requisito de Negocio está alineado con algo que pide Control de Comisiones en otro requisito “</w:t>
            </w:r>
            <w:r w:rsidRPr="00C6253E">
              <w:rPr>
                <w:color w:val="0000FF"/>
              </w:rPr>
              <w:t>El cálculo del Rappel debe poder ejecutarse íntegro en tiempo de provisión</w:t>
            </w:r>
            <w:r w:rsidRPr="00DA2AB6">
              <w:rPr>
                <w:color w:val="C00000"/>
              </w:rPr>
              <w:t>”,</w:t>
            </w:r>
            <w:r w:rsidR="00E64F1C" w:rsidRPr="00DA2AB6">
              <w:rPr>
                <w:color w:val="C00000"/>
              </w:rPr>
              <w:t xml:space="preserve"> </w:t>
            </w:r>
            <w:r w:rsidR="00E64F1C" w:rsidRPr="00DA2AB6">
              <w:rPr>
                <w:rFonts w:ascii="Calibri" w:hAnsi="Calibri" w:cs="Calibri"/>
                <w:color w:val="C00000"/>
                <w:sz w:val="22"/>
                <w:szCs w:val="22"/>
              </w:rPr>
              <w:t xml:space="preserve">el problema está más relacionado con la operación del sistema (cuándo está disponible la información de entrada, cómo de útil y fiable es un cálculo ejecutado sobre una información de entrada parcial, cuándo está prevista la ejecución del </w:t>
            </w:r>
            <w:r w:rsidR="00E64F1C" w:rsidRPr="00DA2AB6">
              <w:rPr>
                <w:rFonts w:ascii="Calibri" w:hAnsi="Calibri" w:cs="Calibri"/>
                <w:color w:val="C00000"/>
                <w:sz w:val="22"/>
                <w:szCs w:val="22"/>
              </w:rPr>
              <w:lastRenderedPageBreak/>
              <w:t>cálculo total de cada ciclo en el calendario que maneja AO…) que con la funcionalidad presente en el sistema]</w:t>
            </w:r>
          </w:p>
          <w:p w:rsidR="00E64F1C" w:rsidRDefault="00E64F1C" w:rsidP="005C7981">
            <w:pPr>
              <w:rPr>
                <w:rFonts w:ascii="Calibri" w:hAnsi="Calibri" w:cs="Calibri"/>
                <w:color w:val="7030A0"/>
                <w:sz w:val="22"/>
                <w:szCs w:val="22"/>
              </w:rPr>
            </w:pPr>
          </w:p>
          <w:p w:rsidR="003156CB" w:rsidRPr="00097165" w:rsidRDefault="003156CB" w:rsidP="003D73CD">
            <w:pPr>
              <w:rPr>
                <w:i/>
                <w:color w:val="0000FF"/>
              </w:rPr>
            </w:pPr>
          </w:p>
          <w:p w:rsidR="00097165" w:rsidRDefault="00097165" w:rsidP="00097165">
            <w:pPr>
              <w:rPr>
                <w:i/>
                <w:color w:val="0000FF"/>
                <w:lang w:val="es-ES_tradnl"/>
              </w:rPr>
            </w:pPr>
          </w:p>
          <w:p w:rsidR="00642462" w:rsidRPr="00D8060F" w:rsidRDefault="00642462" w:rsidP="003D73CD">
            <w:pPr>
              <w:rPr>
                <w:sz w:val="20"/>
                <w:szCs w:val="20"/>
              </w:rPr>
            </w:pPr>
          </w:p>
        </w:tc>
      </w:tr>
      <w:tr w:rsidR="00642462" w:rsidRPr="00D33E83" w:rsidTr="003D73CD">
        <w:trPr>
          <w:trHeight w:val="276"/>
        </w:trPr>
        <w:tc>
          <w:tcPr>
            <w:tcW w:w="5000" w:type="pct"/>
            <w:gridSpan w:val="7"/>
            <w:vMerge/>
            <w:tcBorders>
              <w:top w:val="single" w:sz="4" w:space="0" w:color="auto"/>
              <w:left w:val="single" w:sz="4" w:space="0" w:color="auto"/>
              <w:bottom w:val="single" w:sz="4" w:space="0" w:color="auto"/>
              <w:right w:val="single" w:sz="4" w:space="0" w:color="auto"/>
            </w:tcBorders>
            <w:vAlign w:val="center"/>
          </w:tcPr>
          <w:p w:rsidR="00642462" w:rsidRPr="00D33E83" w:rsidRDefault="00642462" w:rsidP="003D73CD">
            <w:pPr>
              <w:rPr>
                <w:rFonts w:ascii="Vodafone Rg" w:hAnsi="Vodafone Rg"/>
                <w:lang w:val="es-ES_tradnl"/>
              </w:rPr>
            </w:pPr>
          </w:p>
        </w:tc>
      </w:tr>
      <w:tr w:rsidR="00642462" w:rsidRPr="000560B3" w:rsidTr="003D73CD">
        <w:trPr>
          <w:trHeight w:val="589"/>
        </w:trPr>
        <w:tc>
          <w:tcPr>
            <w:tcW w:w="3654" w:type="pct"/>
            <w:gridSpan w:val="4"/>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rsidR="00642462" w:rsidRPr="00D33E83" w:rsidRDefault="00642462" w:rsidP="003D73CD">
            <w:pPr>
              <w:rPr>
                <w:rFonts w:ascii="Vodafone Rg" w:hAnsi="Vodafone Rg"/>
                <w:b/>
                <w:color w:val="FFFFFF" w:themeColor="background1"/>
                <w:sz w:val="20"/>
                <w:lang w:val="es-ES_tradnl"/>
              </w:rPr>
            </w:pPr>
            <w:r w:rsidRPr="00D33E83">
              <w:rPr>
                <w:rFonts w:ascii="Vodafone Rg" w:hAnsi="Vodafone Rg"/>
                <w:b/>
                <w:color w:val="FFFFFF" w:themeColor="background1"/>
                <w:sz w:val="20"/>
                <w:lang w:val="es-ES_tradnl"/>
              </w:rPr>
              <w:lastRenderedPageBreak/>
              <w:t>Plan de pruebas a alto nivel</w:t>
            </w:r>
          </w:p>
        </w:tc>
        <w:tc>
          <w:tcPr>
            <w:tcW w:w="1346" w:type="pct"/>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rsidR="00642462" w:rsidRPr="00D33E83" w:rsidRDefault="00642462" w:rsidP="003D73CD">
            <w:pPr>
              <w:rPr>
                <w:rFonts w:ascii="Vodafone Rg" w:hAnsi="Vodafone Rg"/>
                <w:b/>
                <w:color w:val="FFFFFF" w:themeColor="background1"/>
                <w:sz w:val="20"/>
                <w:lang w:val="es-ES_tradnl"/>
              </w:rPr>
            </w:pPr>
            <w:r w:rsidRPr="00D33E83">
              <w:rPr>
                <w:rFonts w:ascii="Vodafone Rg" w:hAnsi="Vodafone Rg"/>
                <w:b/>
                <w:color w:val="FFFFFF" w:themeColor="background1"/>
                <w:sz w:val="20"/>
                <w:lang w:val="es-ES_tradnl"/>
              </w:rPr>
              <w:t xml:space="preserve">Volumen de </w:t>
            </w:r>
            <w:proofErr w:type="spellStart"/>
            <w:r w:rsidRPr="00D33E83">
              <w:rPr>
                <w:rFonts w:ascii="Vodafone Rg" w:hAnsi="Vodafone Rg"/>
                <w:b/>
                <w:color w:val="FFFFFF" w:themeColor="background1"/>
                <w:sz w:val="20"/>
                <w:lang w:val="es-ES_tradnl"/>
              </w:rPr>
              <w:t>UATs</w:t>
            </w:r>
            <w:proofErr w:type="spellEnd"/>
            <w:r w:rsidRPr="00D33E83">
              <w:rPr>
                <w:rFonts w:ascii="Vodafone Rg" w:hAnsi="Vodafone Rg"/>
                <w:b/>
                <w:color w:val="FFFFFF" w:themeColor="background1"/>
                <w:sz w:val="20"/>
                <w:lang w:val="es-ES_tradnl"/>
              </w:rPr>
              <w:t xml:space="preserve"> a alto nivel</w:t>
            </w:r>
          </w:p>
        </w:tc>
      </w:tr>
      <w:tr w:rsidR="00642462" w:rsidRPr="00D33E83" w:rsidTr="003D73CD">
        <w:trPr>
          <w:trHeight w:val="1230"/>
        </w:trPr>
        <w:tc>
          <w:tcPr>
            <w:tcW w:w="3654" w:type="pct"/>
            <w:gridSpan w:val="4"/>
            <w:tcBorders>
              <w:top w:val="single" w:sz="4" w:space="0" w:color="auto"/>
              <w:left w:val="single" w:sz="4" w:space="0" w:color="auto"/>
              <w:bottom w:val="single" w:sz="4" w:space="0" w:color="auto"/>
              <w:right w:val="single" w:sz="4" w:space="0" w:color="000000"/>
            </w:tcBorders>
            <w:vAlign w:val="center"/>
          </w:tcPr>
          <w:p w:rsidR="00642462" w:rsidRPr="00D33E83" w:rsidRDefault="00642462" w:rsidP="003D73CD">
            <w:pPr>
              <w:rPr>
                <w:rFonts w:ascii="Vodafone Rg" w:hAnsi="Vodafone Rg"/>
                <w:i/>
                <w:color w:val="808080" w:themeColor="background1" w:themeShade="80"/>
                <w:sz w:val="20"/>
                <w:lang w:val="es-ES_tradnl"/>
              </w:rPr>
            </w:pPr>
          </w:p>
        </w:tc>
        <w:tc>
          <w:tcPr>
            <w:tcW w:w="1346" w:type="pct"/>
            <w:gridSpan w:val="3"/>
            <w:tcBorders>
              <w:top w:val="single" w:sz="4" w:space="0" w:color="auto"/>
              <w:left w:val="single" w:sz="4" w:space="0" w:color="auto"/>
              <w:bottom w:val="single" w:sz="4" w:space="0" w:color="auto"/>
              <w:right w:val="single" w:sz="4" w:space="0" w:color="000000"/>
            </w:tcBorders>
            <w:vAlign w:val="center"/>
          </w:tcPr>
          <w:p w:rsidR="00642462" w:rsidRPr="00D33E83" w:rsidRDefault="00642462" w:rsidP="003D73CD">
            <w:pPr>
              <w:rPr>
                <w:rFonts w:ascii="Vodafone Rg" w:hAnsi="Vodafone Rg"/>
                <w:i/>
                <w:color w:val="808080" w:themeColor="background1" w:themeShade="80"/>
                <w:sz w:val="20"/>
                <w:lang w:val="es-ES_tradnl"/>
              </w:rPr>
            </w:pPr>
          </w:p>
        </w:tc>
      </w:tr>
      <w:tr w:rsidR="0018211C" w:rsidRPr="00D33E83" w:rsidTr="00F251A0">
        <w:trPr>
          <w:trHeight w:val="1230"/>
        </w:trPr>
        <w:tc>
          <w:tcPr>
            <w:tcW w:w="3654" w:type="pct"/>
            <w:gridSpan w:val="4"/>
            <w:tcBorders>
              <w:top w:val="single" w:sz="4" w:space="0" w:color="auto"/>
              <w:left w:val="single" w:sz="4" w:space="0" w:color="auto"/>
              <w:bottom w:val="single" w:sz="4" w:space="0" w:color="auto"/>
              <w:right w:val="single" w:sz="4" w:space="0" w:color="000000"/>
            </w:tcBorders>
            <w:vAlign w:val="center"/>
          </w:tcPr>
          <w:p w:rsidR="0018211C" w:rsidRPr="00D33E83" w:rsidRDefault="0018211C" w:rsidP="00F251A0">
            <w:pPr>
              <w:rPr>
                <w:rFonts w:ascii="Vodafone Rg" w:hAnsi="Vodafone Rg"/>
                <w:i/>
                <w:color w:val="808080" w:themeColor="background1" w:themeShade="80"/>
                <w:sz w:val="20"/>
                <w:lang w:val="es-ES_tradnl"/>
              </w:rPr>
            </w:pPr>
          </w:p>
        </w:tc>
        <w:tc>
          <w:tcPr>
            <w:tcW w:w="1346" w:type="pct"/>
            <w:gridSpan w:val="3"/>
            <w:tcBorders>
              <w:top w:val="single" w:sz="4" w:space="0" w:color="auto"/>
              <w:left w:val="single" w:sz="4" w:space="0" w:color="auto"/>
              <w:bottom w:val="single" w:sz="4" w:space="0" w:color="auto"/>
              <w:right w:val="single" w:sz="4" w:space="0" w:color="000000"/>
            </w:tcBorders>
            <w:vAlign w:val="center"/>
          </w:tcPr>
          <w:p w:rsidR="0018211C" w:rsidRPr="00D33E83" w:rsidRDefault="0018211C" w:rsidP="00F251A0">
            <w:pPr>
              <w:rPr>
                <w:rFonts w:ascii="Vodafone Rg" w:hAnsi="Vodafone Rg"/>
                <w:i/>
                <w:color w:val="808080" w:themeColor="background1" w:themeShade="80"/>
                <w:sz w:val="20"/>
                <w:lang w:val="es-ES_tradnl"/>
              </w:rPr>
            </w:pPr>
          </w:p>
        </w:tc>
      </w:tr>
    </w:tbl>
    <w:p w:rsidR="0018211C" w:rsidRDefault="0018211C" w:rsidP="0018211C"/>
    <w:p w:rsidR="0018211C" w:rsidRDefault="0018211C" w:rsidP="0018211C"/>
    <w:tbl>
      <w:tblPr>
        <w:tblW w:w="5577" w:type="pct"/>
        <w:tblLook w:val="0000" w:firstRow="0" w:lastRow="0" w:firstColumn="0" w:lastColumn="0" w:noHBand="0" w:noVBand="0"/>
      </w:tblPr>
      <w:tblGrid>
        <w:gridCol w:w="1391"/>
        <w:gridCol w:w="930"/>
        <w:gridCol w:w="2438"/>
        <w:gridCol w:w="1622"/>
        <w:gridCol w:w="46"/>
        <w:gridCol w:w="810"/>
        <w:gridCol w:w="1497"/>
        <w:gridCol w:w="751"/>
      </w:tblGrid>
      <w:tr w:rsidR="00B465C1" w:rsidRPr="00D33E83" w:rsidTr="000C6C60">
        <w:trPr>
          <w:trHeight w:val="1065"/>
        </w:trPr>
        <w:tc>
          <w:tcPr>
            <w:tcW w:w="5000" w:type="pct"/>
            <w:gridSpan w:val="8"/>
            <w:tcBorders>
              <w:top w:val="nil"/>
              <w:left w:val="nil"/>
              <w:bottom w:val="nil"/>
              <w:right w:val="nil"/>
            </w:tcBorders>
          </w:tcPr>
          <w:p w:rsidR="00B465C1" w:rsidRPr="00D33E83" w:rsidRDefault="00B465C1" w:rsidP="000C6C60">
            <w:pPr>
              <w:rPr>
                <w:rFonts w:ascii="Vodafone Rg" w:hAnsi="Vodafone Rg"/>
                <w:lang w:val="es-ES_tradnl"/>
              </w:rPr>
            </w:pPr>
          </w:p>
        </w:tc>
      </w:tr>
      <w:tr w:rsidR="00B465C1" w:rsidRPr="000560B3" w:rsidTr="000C6C60">
        <w:trPr>
          <w:gridAfter w:val="1"/>
          <w:wAfter w:w="396" w:type="pct"/>
          <w:trHeight w:val="504"/>
        </w:trPr>
        <w:tc>
          <w:tcPr>
            <w:tcW w:w="1224" w:type="pct"/>
            <w:gridSpan w:val="2"/>
            <w:tcBorders>
              <w:top w:val="single" w:sz="4" w:space="0" w:color="auto"/>
              <w:left w:val="single" w:sz="4" w:space="0" w:color="auto"/>
              <w:bottom w:val="single" w:sz="4" w:space="0" w:color="auto"/>
              <w:right w:val="single" w:sz="4" w:space="0" w:color="auto"/>
            </w:tcBorders>
            <w:shd w:val="clear" w:color="auto" w:fill="FF0000"/>
            <w:vAlign w:val="center"/>
          </w:tcPr>
          <w:p w:rsidR="00B465C1" w:rsidRPr="00360E64" w:rsidRDefault="00B465C1" w:rsidP="000C6C60">
            <w:pPr>
              <w:rPr>
                <w:rFonts w:ascii="Vodafone Rg" w:hAnsi="Vodafone Rg"/>
                <w:b/>
                <w:color w:val="FFFFFF" w:themeColor="background1"/>
              </w:rPr>
            </w:pPr>
            <w:r w:rsidRPr="00360E64">
              <w:rPr>
                <w:rFonts w:ascii="Vodafone Rg" w:hAnsi="Vodafone Rg"/>
                <w:b/>
                <w:color w:val="FFFFFF" w:themeColor="background1"/>
              </w:rPr>
              <w:t>Código de requerimiento</w:t>
            </w:r>
          </w:p>
        </w:tc>
        <w:tc>
          <w:tcPr>
            <w:tcW w:w="2164"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tcPr>
          <w:p w:rsidR="00B465C1" w:rsidRPr="00360E64" w:rsidRDefault="00B465C1" w:rsidP="000C6C60">
            <w:pPr>
              <w:rPr>
                <w:rFonts w:ascii="Vodafone Rg" w:hAnsi="Vodafone Rg"/>
                <w:b/>
                <w:color w:val="FFFFFF" w:themeColor="background1"/>
                <w:sz w:val="20"/>
              </w:rPr>
            </w:pPr>
            <w:r w:rsidRPr="00360E64">
              <w:rPr>
                <w:rFonts w:ascii="Vodafone Rg" w:hAnsi="Vodafone Rg"/>
                <w:b/>
                <w:color w:val="FFFFFF" w:themeColor="background1"/>
                <w:sz w:val="20"/>
              </w:rPr>
              <w:t>Códigos de requerimientos relacionados</w:t>
            </w:r>
          </w:p>
        </w:tc>
        <w:tc>
          <w:tcPr>
            <w:tcW w:w="1216" w:type="pct"/>
            <w:gridSpan w:val="2"/>
            <w:tcBorders>
              <w:top w:val="single" w:sz="4" w:space="0" w:color="auto"/>
              <w:left w:val="nil"/>
              <w:bottom w:val="single" w:sz="4" w:space="0" w:color="auto"/>
              <w:right w:val="single" w:sz="4" w:space="0" w:color="auto"/>
            </w:tcBorders>
            <w:shd w:val="clear" w:color="auto" w:fill="BFBFBF" w:themeFill="background1" w:themeFillShade="BF"/>
            <w:vAlign w:val="center"/>
          </w:tcPr>
          <w:p w:rsidR="00B465C1" w:rsidRPr="000560B3" w:rsidRDefault="00B465C1" w:rsidP="000C6C60">
            <w:pPr>
              <w:rPr>
                <w:rFonts w:ascii="Vodafone Rg" w:hAnsi="Vodafone Rg"/>
                <w:b/>
                <w:color w:val="FFFFFF" w:themeColor="background1"/>
                <w:sz w:val="20"/>
                <w:lang w:val="en-GB"/>
              </w:rPr>
            </w:pPr>
            <w:r w:rsidRPr="00360E64">
              <w:rPr>
                <w:rFonts w:ascii="Vodafone Rg" w:hAnsi="Vodafone Rg"/>
                <w:b/>
                <w:color w:val="FFFFFF" w:themeColor="background1"/>
                <w:sz w:val="20"/>
              </w:rPr>
              <w:t>D</w:t>
            </w:r>
            <w:r w:rsidRPr="00143896">
              <w:rPr>
                <w:rFonts w:ascii="Vodafone Rg" w:hAnsi="Vodafone Rg"/>
                <w:b/>
                <w:color w:val="FFFFFF" w:themeColor="background1"/>
                <w:sz w:val="20"/>
              </w:rPr>
              <w:t xml:space="preserve">escripción corta del </w:t>
            </w:r>
            <w:proofErr w:type="spellStart"/>
            <w:r>
              <w:rPr>
                <w:rFonts w:ascii="Vodafone Rg" w:hAnsi="Vodafone Rg"/>
                <w:b/>
                <w:color w:val="FFFFFF" w:themeColor="background1"/>
                <w:sz w:val="20"/>
                <w:lang w:val="en-GB"/>
              </w:rPr>
              <w:t>requerimiento</w:t>
            </w:r>
            <w:proofErr w:type="spellEnd"/>
          </w:p>
        </w:tc>
      </w:tr>
      <w:tr w:rsidR="00B465C1" w:rsidRPr="00901A2D" w:rsidTr="000C6C60">
        <w:trPr>
          <w:gridAfter w:val="1"/>
          <w:wAfter w:w="396" w:type="pct"/>
          <w:trHeight w:val="892"/>
        </w:trPr>
        <w:tc>
          <w:tcPr>
            <w:tcW w:w="1224" w:type="pct"/>
            <w:gridSpan w:val="2"/>
            <w:tcBorders>
              <w:top w:val="nil"/>
              <w:left w:val="single" w:sz="4" w:space="0" w:color="auto"/>
              <w:right w:val="single" w:sz="4" w:space="0" w:color="auto"/>
            </w:tcBorders>
            <w:vAlign w:val="center"/>
          </w:tcPr>
          <w:p w:rsidR="00B465C1" w:rsidRPr="005F481F" w:rsidRDefault="00B465C1" w:rsidP="000C6C60">
            <w:pPr>
              <w:rPr>
                <w:rFonts w:ascii="Vodafone Rg" w:hAnsi="Vodafone Rg"/>
                <w:sz w:val="20"/>
              </w:rPr>
            </w:pPr>
          </w:p>
        </w:tc>
        <w:tc>
          <w:tcPr>
            <w:tcW w:w="2164" w:type="pct"/>
            <w:gridSpan w:val="3"/>
            <w:tcBorders>
              <w:top w:val="single" w:sz="4" w:space="0" w:color="auto"/>
              <w:left w:val="nil"/>
              <w:right w:val="single" w:sz="4" w:space="0" w:color="auto"/>
            </w:tcBorders>
            <w:vAlign w:val="center"/>
          </w:tcPr>
          <w:p w:rsidR="00B465C1" w:rsidRPr="005F481F" w:rsidRDefault="00B465C1" w:rsidP="000C6C60">
            <w:pPr>
              <w:rPr>
                <w:rFonts w:ascii="Vodafone Rg" w:hAnsi="Vodafone Rg"/>
                <w:sz w:val="20"/>
              </w:rPr>
            </w:pPr>
          </w:p>
        </w:tc>
        <w:tc>
          <w:tcPr>
            <w:tcW w:w="1216" w:type="pct"/>
            <w:gridSpan w:val="2"/>
            <w:tcBorders>
              <w:top w:val="single" w:sz="4" w:space="0" w:color="auto"/>
              <w:left w:val="nil"/>
              <w:right w:val="single" w:sz="4" w:space="0" w:color="auto"/>
            </w:tcBorders>
            <w:vAlign w:val="center"/>
          </w:tcPr>
          <w:p w:rsidR="00B465C1" w:rsidRPr="00A64981" w:rsidRDefault="00B465C1" w:rsidP="000C6C60">
            <w:pPr>
              <w:rPr>
                <w:rFonts w:ascii="Vodafone Rg" w:hAnsi="Vodafone Rg"/>
                <w:b/>
                <w:sz w:val="20"/>
              </w:rPr>
            </w:pPr>
            <w:r>
              <w:rPr>
                <w:rFonts w:ascii="Vodafone Rg" w:hAnsi="Vodafone Rg"/>
                <w:b/>
                <w:i/>
                <w:iCs/>
              </w:rPr>
              <w:t>Requisitos de comisiones</w:t>
            </w:r>
          </w:p>
        </w:tc>
      </w:tr>
      <w:tr w:rsidR="00B465C1" w:rsidRPr="00901A2D" w:rsidTr="000C6C60">
        <w:trPr>
          <w:gridAfter w:val="1"/>
          <w:wAfter w:w="396" w:type="pct"/>
          <w:trHeight w:val="892"/>
        </w:trPr>
        <w:tc>
          <w:tcPr>
            <w:tcW w:w="1224" w:type="pct"/>
            <w:gridSpan w:val="2"/>
            <w:tcBorders>
              <w:top w:val="nil"/>
              <w:left w:val="single" w:sz="4" w:space="0" w:color="auto"/>
              <w:right w:val="single" w:sz="4" w:space="0" w:color="auto"/>
            </w:tcBorders>
            <w:vAlign w:val="center"/>
          </w:tcPr>
          <w:p w:rsidR="00B465C1" w:rsidRPr="002C4460" w:rsidRDefault="00D70305" w:rsidP="000C6C60">
            <w:pPr>
              <w:rPr>
                <w:rStyle w:val="nfasissutil1"/>
                <w:rFonts w:ascii="Vodafone Rg" w:eastAsiaTheme="majorEastAsia" w:hAnsi="Vodafone Rg"/>
                <w:b/>
                <w:sz w:val="20"/>
                <w:lang w:val="es-ES_tradnl"/>
              </w:rPr>
            </w:pPr>
            <w:r>
              <w:rPr>
                <w:rStyle w:val="nfasissutil1"/>
                <w:rFonts w:ascii="Vodafone Rg" w:eastAsiaTheme="majorEastAsia" w:hAnsi="Vodafone Rg"/>
                <w:b/>
                <w:sz w:val="20"/>
                <w:lang w:val="es-ES_tradnl"/>
              </w:rPr>
              <w:t xml:space="preserve">1_ </w:t>
            </w:r>
            <w:r w:rsidR="009700BA">
              <w:rPr>
                <w:rStyle w:val="nfasissutil1"/>
                <w:rFonts w:ascii="Vodafone Rg" w:eastAsiaTheme="majorEastAsia" w:hAnsi="Vodafone Rg"/>
                <w:b/>
                <w:sz w:val="20"/>
                <w:lang w:val="es-ES_tradnl"/>
              </w:rPr>
              <w:t>002</w:t>
            </w:r>
          </w:p>
        </w:tc>
        <w:tc>
          <w:tcPr>
            <w:tcW w:w="2164" w:type="pct"/>
            <w:gridSpan w:val="3"/>
            <w:tcBorders>
              <w:top w:val="single" w:sz="4" w:space="0" w:color="auto"/>
              <w:left w:val="nil"/>
              <w:right w:val="single" w:sz="4" w:space="0" w:color="auto"/>
            </w:tcBorders>
            <w:vAlign w:val="center"/>
          </w:tcPr>
          <w:p w:rsidR="00B465C1" w:rsidRPr="00D33E83" w:rsidRDefault="00B465C1" w:rsidP="000C6C60">
            <w:pPr>
              <w:rPr>
                <w:rFonts w:ascii="Vodafone Rg" w:hAnsi="Vodafone Rg"/>
                <w:sz w:val="20"/>
                <w:lang w:val="es-ES_tradnl"/>
              </w:rPr>
            </w:pPr>
          </w:p>
        </w:tc>
        <w:tc>
          <w:tcPr>
            <w:tcW w:w="1216" w:type="pct"/>
            <w:gridSpan w:val="2"/>
            <w:tcBorders>
              <w:top w:val="single" w:sz="4" w:space="0" w:color="auto"/>
              <w:left w:val="nil"/>
              <w:right w:val="single" w:sz="4" w:space="0" w:color="auto"/>
            </w:tcBorders>
            <w:vAlign w:val="center"/>
          </w:tcPr>
          <w:p w:rsidR="00B465C1" w:rsidRPr="007B7CDE" w:rsidRDefault="00B465C1" w:rsidP="000C6C60">
            <w:pPr>
              <w:rPr>
                <w:rStyle w:val="nfasissutil1"/>
                <w:rFonts w:ascii="Vodafone Rg" w:eastAsiaTheme="majorEastAsia" w:hAnsi="Vodafone Rg"/>
                <w:sz w:val="20"/>
                <w:lang w:val="es-ES_tradnl"/>
              </w:rPr>
            </w:pPr>
          </w:p>
        </w:tc>
      </w:tr>
      <w:tr w:rsidR="00B465C1" w:rsidRPr="000560B3" w:rsidTr="000C6C60">
        <w:tblPrEx>
          <w:tblLook w:val="00A0" w:firstRow="1" w:lastRow="0" w:firstColumn="1" w:lastColumn="0" w:noHBand="0" w:noVBand="0"/>
        </w:tblPrEx>
        <w:trPr>
          <w:gridAfter w:val="1"/>
          <w:wAfter w:w="396" w:type="pct"/>
          <w:trHeight w:val="1398"/>
        </w:trPr>
        <w:tc>
          <w:tcPr>
            <w:tcW w:w="734" w:type="pct"/>
            <w:tcBorders>
              <w:top w:val="single" w:sz="4" w:space="0" w:color="auto"/>
              <w:left w:val="single" w:sz="4" w:space="0" w:color="auto"/>
              <w:right w:val="single" w:sz="4" w:space="0" w:color="auto"/>
            </w:tcBorders>
            <w:shd w:val="clear" w:color="auto" w:fill="BFBFBF" w:themeFill="background1" w:themeFillShade="BF"/>
            <w:vAlign w:val="center"/>
          </w:tcPr>
          <w:p w:rsidR="00B465C1" w:rsidRPr="000560B3" w:rsidRDefault="00B465C1" w:rsidP="000C6C60">
            <w:pPr>
              <w:rPr>
                <w:rFonts w:ascii="Vodafone Rg" w:hAnsi="Vodafone Rg"/>
                <w:b/>
                <w:sz w:val="20"/>
                <w:szCs w:val="20"/>
                <w:lang w:val="en-GB"/>
              </w:rPr>
            </w:pPr>
            <w:r>
              <w:rPr>
                <w:rFonts w:ascii="Vodafone Rg" w:hAnsi="Vodafone Rg"/>
                <w:b/>
                <w:color w:val="FFFFFF" w:themeColor="background1"/>
                <w:sz w:val="20"/>
                <w:szCs w:val="20"/>
                <w:lang w:val="en-GB"/>
              </w:rPr>
              <w:t>Versio</w:t>
            </w:r>
            <w:r w:rsidRPr="000560B3">
              <w:rPr>
                <w:rFonts w:ascii="Vodafone Rg" w:hAnsi="Vodafone Rg"/>
                <w:b/>
                <w:color w:val="FFFFFF" w:themeColor="background1"/>
                <w:sz w:val="20"/>
                <w:szCs w:val="20"/>
                <w:lang w:val="en-GB"/>
              </w:rPr>
              <w:t>n</w:t>
            </w:r>
          </w:p>
        </w:tc>
        <w:tc>
          <w:tcPr>
            <w:tcW w:w="490" w:type="pct"/>
            <w:tcBorders>
              <w:top w:val="single" w:sz="4" w:space="0" w:color="auto"/>
              <w:left w:val="single" w:sz="4" w:space="0" w:color="auto"/>
              <w:right w:val="single" w:sz="4" w:space="0" w:color="auto"/>
            </w:tcBorders>
            <w:vAlign w:val="center"/>
          </w:tcPr>
          <w:p w:rsidR="00B465C1" w:rsidRPr="00DA4B9F" w:rsidRDefault="00B465C1" w:rsidP="000C6C60">
            <w:pPr>
              <w:rPr>
                <w:rFonts w:ascii="Vodafone Rg" w:hAnsi="Vodafone Rg"/>
                <w:sz w:val="20"/>
                <w:szCs w:val="20"/>
                <w:highlight w:val="yellow"/>
                <w:lang w:val="en-GB"/>
              </w:rPr>
            </w:pPr>
            <w:r>
              <w:rPr>
                <w:rStyle w:val="nfasissutil1"/>
                <w:rFonts w:ascii="Vodafone Rg" w:eastAsiaTheme="majorEastAsia" w:hAnsi="Vodafone Rg"/>
                <w:sz w:val="20"/>
                <w:szCs w:val="20"/>
                <w:lang w:val="en-GB"/>
              </w:rPr>
              <w:t>1</w:t>
            </w:r>
          </w:p>
        </w:tc>
        <w:tc>
          <w:tcPr>
            <w:tcW w:w="1285" w:type="pct"/>
            <w:tcBorders>
              <w:top w:val="single" w:sz="4" w:space="0" w:color="auto"/>
              <w:left w:val="single" w:sz="4" w:space="0" w:color="auto"/>
              <w:right w:val="single" w:sz="4" w:space="0" w:color="auto"/>
            </w:tcBorders>
            <w:shd w:val="clear" w:color="auto" w:fill="BFBFBF" w:themeFill="background1" w:themeFillShade="BF"/>
            <w:vAlign w:val="center"/>
          </w:tcPr>
          <w:p w:rsidR="00B465C1" w:rsidRPr="00E55C62" w:rsidRDefault="00B465C1" w:rsidP="000C6C60">
            <w:pPr>
              <w:rPr>
                <w:rFonts w:ascii="Vodafone Rg" w:hAnsi="Vodafone Rg"/>
                <w:b/>
                <w:sz w:val="20"/>
                <w:szCs w:val="20"/>
                <w:lang w:val="en-GB"/>
              </w:rPr>
            </w:pPr>
            <w:r w:rsidRPr="00F57490">
              <w:rPr>
                <w:rFonts w:ascii="Vodafone Rg" w:hAnsi="Vodafone Rg"/>
                <w:b/>
                <w:color w:val="FFFFFF" w:themeColor="background1"/>
                <w:sz w:val="20"/>
                <w:szCs w:val="20"/>
                <w:lang w:val="en-GB"/>
              </w:rPr>
              <w:t>Status</w:t>
            </w:r>
          </w:p>
        </w:tc>
        <w:tc>
          <w:tcPr>
            <w:tcW w:w="879" w:type="pct"/>
            <w:gridSpan w:val="2"/>
            <w:tcBorders>
              <w:top w:val="single" w:sz="4" w:space="0" w:color="auto"/>
              <w:left w:val="single" w:sz="4" w:space="0" w:color="auto"/>
              <w:right w:val="single" w:sz="4" w:space="0" w:color="auto"/>
            </w:tcBorders>
            <w:vAlign w:val="center"/>
          </w:tcPr>
          <w:p w:rsidR="00B465C1" w:rsidRPr="004F2847" w:rsidRDefault="00B465C1" w:rsidP="000C6C60">
            <w:pPr>
              <w:rPr>
                <w:rFonts w:ascii="Vodafone Rg" w:eastAsiaTheme="majorEastAsia" w:hAnsi="Vodafone Rg"/>
                <w:i/>
                <w:iCs/>
                <w:color w:val="808080"/>
                <w:sz w:val="20"/>
                <w:szCs w:val="20"/>
                <w:lang w:val="es-ES_tradnl"/>
              </w:rPr>
            </w:pPr>
            <w:r w:rsidRPr="00D33E83">
              <w:rPr>
                <w:rStyle w:val="nfasissutil1"/>
                <w:rFonts w:ascii="Vodafone Rg" w:eastAsiaTheme="majorEastAsia" w:hAnsi="Vodafone Rg"/>
                <w:sz w:val="20"/>
                <w:szCs w:val="20"/>
                <w:lang w:val="es-ES_tradnl"/>
              </w:rPr>
              <w:t>Trabajo en curso</w:t>
            </w:r>
          </w:p>
        </w:tc>
        <w:tc>
          <w:tcPr>
            <w:tcW w:w="427" w:type="pct"/>
            <w:tcBorders>
              <w:top w:val="single" w:sz="4" w:space="0" w:color="auto"/>
              <w:left w:val="single" w:sz="4" w:space="0" w:color="auto"/>
              <w:right w:val="single" w:sz="4" w:space="0" w:color="auto"/>
            </w:tcBorders>
            <w:shd w:val="clear" w:color="auto" w:fill="BFBFBF" w:themeFill="background1" w:themeFillShade="BF"/>
            <w:vAlign w:val="center"/>
          </w:tcPr>
          <w:p w:rsidR="00B465C1" w:rsidRPr="000560B3" w:rsidRDefault="00B465C1" w:rsidP="000C6C60">
            <w:pPr>
              <w:rPr>
                <w:rFonts w:ascii="Vodafone Rg" w:hAnsi="Vodafone Rg"/>
                <w:b/>
                <w:sz w:val="20"/>
                <w:szCs w:val="20"/>
                <w:lang w:val="en-GB"/>
              </w:rPr>
            </w:pPr>
            <w:proofErr w:type="spellStart"/>
            <w:r>
              <w:rPr>
                <w:rFonts w:ascii="Vodafone Rg" w:hAnsi="Vodafone Rg"/>
                <w:b/>
                <w:color w:val="FFFFFF" w:themeColor="background1"/>
                <w:sz w:val="20"/>
                <w:szCs w:val="20"/>
                <w:lang w:val="en-GB"/>
              </w:rPr>
              <w:t>Autor</w:t>
            </w:r>
            <w:proofErr w:type="spellEnd"/>
          </w:p>
        </w:tc>
        <w:tc>
          <w:tcPr>
            <w:tcW w:w="789" w:type="pct"/>
            <w:tcBorders>
              <w:top w:val="single" w:sz="4" w:space="0" w:color="auto"/>
              <w:left w:val="single" w:sz="4" w:space="0" w:color="auto"/>
              <w:right w:val="single" w:sz="4" w:space="0" w:color="auto"/>
            </w:tcBorders>
            <w:vAlign w:val="center"/>
          </w:tcPr>
          <w:p w:rsidR="00B465C1" w:rsidRPr="00D33E83" w:rsidRDefault="00B465C1" w:rsidP="000C6C60">
            <w:pPr>
              <w:rPr>
                <w:rFonts w:ascii="Vodafone Rg" w:hAnsi="Vodafone Rg"/>
                <w:sz w:val="20"/>
                <w:szCs w:val="20"/>
                <w:lang w:val="en-GB"/>
              </w:rPr>
            </w:pPr>
            <w:r>
              <w:rPr>
                <w:rStyle w:val="nfasissutil1"/>
                <w:rFonts w:eastAsiaTheme="majorEastAsia"/>
                <w:lang w:val="es-ES_tradnl"/>
              </w:rPr>
              <w:t>Mmarti69</w:t>
            </w:r>
          </w:p>
        </w:tc>
      </w:tr>
      <w:tr w:rsidR="00B465C1" w:rsidRPr="007D4712" w:rsidTr="000C6C60">
        <w:tblPrEx>
          <w:tblLook w:val="00A0" w:firstRow="1" w:lastRow="0" w:firstColumn="1" w:lastColumn="0" w:noHBand="0" w:noVBand="0"/>
        </w:tblPrEx>
        <w:trPr>
          <w:gridAfter w:val="1"/>
          <w:wAfter w:w="396" w:type="pct"/>
          <w:trHeight w:val="841"/>
        </w:trPr>
        <w:tc>
          <w:tcPr>
            <w:tcW w:w="734" w:type="pct"/>
            <w:tcBorders>
              <w:top w:val="single" w:sz="4" w:space="0" w:color="auto"/>
              <w:left w:val="single" w:sz="4" w:space="0" w:color="auto"/>
              <w:right w:val="single" w:sz="4" w:space="0" w:color="auto"/>
            </w:tcBorders>
            <w:shd w:val="clear" w:color="auto" w:fill="BFBFBF" w:themeFill="background1" w:themeFillShade="BF"/>
            <w:vAlign w:val="center"/>
          </w:tcPr>
          <w:p w:rsidR="00B465C1" w:rsidRPr="000560B3" w:rsidRDefault="00B465C1" w:rsidP="000C6C60">
            <w:pPr>
              <w:rPr>
                <w:rFonts w:ascii="Vodafone Rg" w:hAnsi="Vodafone Rg"/>
                <w:b/>
                <w:sz w:val="20"/>
                <w:lang w:val="en-GB"/>
              </w:rPr>
            </w:pPr>
            <w:proofErr w:type="spellStart"/>
            <w:r>
              <w:rPr>
                <w:rFonts w:ascii="Vodafone Rg" w:hAnsi="Vodafone Rg"/>
                <w:b/>
                <w:color w:val="FFFFFF" w:themeColor="background1"/>
                <w:sz w:val="20"/>
                <w:lang w:val="en-GB"/>
              </w:rPr>
              <w:t>Prioridad</w:t>
            </w:r>
            <w:proofErr w:type="spellEnd"/>
          </w:p>
        </w:tc>
        <w:tc>
          <w:tcPr>
            <w:tcW w:w="1775" w:type="pct"/>
            <w:gridSpan w:val="2"/>
            <w:tcBorders>
              <w:top w:val="single" w:sz="4" w:space="0" w:color="auto"/>
              <w:left w:val="single" w:sz="4" w:space="0" w:color="auto"/>
              <w:right w:val="single" w:sz="4" w:space="0" w:color="auto"/>
            </w:tcBorders>
            <w:vAlign w:val="center"/>
          </w:tcPr>
          <w:p w:rsidR="00B465C1" w:rsidRPr="00042CE9" w:rsidRDefault="00B465C1" w:rsidP="000C6C60">
            <w:pPr>
              <w:rPr>
                <w:rStyle w:val="nfasissutil1"/>
                <w:rFonts w:eastAsiaTheme="majorEastAsia"/>
                <w:szCs w:val="20"/>
                <w:lang w:val="es-ES_tradnl"/>
              </w:rPr>
            </w:pPr>
          </w:p>
        </w:tc>
        <w:tc>
          <w:tcPr>
            <w:tcW w:w="879" w:type="pct"/>
            <w:gridSpan w:val="2"/>
            <w:tcBorders>
              <w:top w:val="single" w:sz="4" w:space="0" w:color="auto"/>
              <w:left w:val="single" w:sz="4" w:space="0" w:color="auto"/>
              <w:right w:val="single" w:sz="4" w:space="0" w:color="auto"/>
            </w:tcBorders>
            <w:shd w:val="clear" w:color="auto" w:fill="BFBFBF" w:themeFill="background1" w:themeFillShade="BF"/>
            <w:vAlign w:val="center"/>
          </w:tcPr>
          <w:p w:rsidR="00B465C1" w:rsidRPr="00E55C62" w:rsidRDefault="00B465C1" w:rsidP="000C6C60">
            <w:pPr>
              <w:rPr>
                <w:rFonts w:ascii="Vodafone Rg" w:hAnsi="Vodafone Rg"/>
                <w:b/>
                <w:iCs/>
                <w:color w:val="FFFFFF" w:themeColor="background1"/>
                <w:sz w:val="20"/>
              </w:rPr>
            </w:pPr>
            <w:r w:rsidRPr="00E55C62">
              <w:rPr>
                <w:rFonts w:ascii="Vodafone Rg" w:hAnsi="Vodafone Rg"/>
                <w:b/>
                <w:iCs/>
                <w:color w:val="FFFFFF" w:themeColor="background1"/>
                <w:sz w:val="20"/>
              </w:rPr>
              <w:t>Sistemas afectados</w:t>
            </w:r>
          </w:p>
          <w:p w:rsidR="00B465C1" w:rsidRPr="00042CE9" w:rsidRDefault="00B465C1" w:rsidP="000C6C60">
            <w:pPr>
              <w:rPr>
                <w:i/>
              </w:rPr>
            </w:pPr>
            <w:r w:rsidRPr="00042CE9">
              <w:rPr>
                <w:rFonts w:ascii="Vodafone Rg" w:hAnsi="Vodafone Rg"/>
                <w:b/>
                <w:iCs/>
                <w:color w:val="FFFFFF" w:themeColor="background1"/>
                <w:sz w:val="20"/>
              </w:rPr>
              <w:t>(a nivel usuario)</w:t>
            </w:r>
          </w:p>
        </w:tc>
        <w:tc>
          <w:tcPr>
            <w:tcW w:w="1216" w:type="pct"/>
            <w:gridSpan w:val="2"/>
            <w:tcBorders>
              <w:top w:val="single" w:sz="4" w:space="0" w:color="auto"/>
              <w:left w:val="single" w:sz="4" w:space="0" w:color="auto"/>
              <w:right w:val="single" w:sz="4" w:space="0" w:color="auto"/>
            </w:tcBorders>
            <w:vAlign w:val="center"/>
          </w:tcPr>
          <w:p w:rsidR="00B465C1" w:rsidRPr="00073969" w:rsidRDefault="00B465C1" w:rsidP="000C6C60">
            <w:pPr>
              <w:rPr>
                <w:rStyle w:val="nfasissutil1"/>
                <w:rFonts w:ascii="Arial" w:hAnsi="Arial" w:cs="Arial"/>
                <w:i w:val="0"/>
                <w:iCs w:val="0"/>
                <w:color w:val="C00000"/>
                <w:sz w:val="20"/>
                <w:szCs w:val="20"/>
              </w:rPr>
            </w:pPr>
            <w:r w:rsidRPr="00BD64AC">
              <w:rPr>
                <w:rStyle w:val="nfasissutil1"/>
                <w:rFonts w:eastAsiaTheme="majorEastAsia"/>
                <w:lang w:val="es-ES_tradnl"/>
              </w:rPr>
              <w:t>Callidus</w:t>
            </w:r>
          </w:p>
        </w:tc>
      </w:tr>
      <w:tr w:rsidR="00B465C1" w:rsidRPr="00901A2D" w:rsidTr="000C6C60">
        <w:trPr>
          <w:gridAfter w:val="1"/>
          <w:wAfter w:w="396" w:type="pct"/>
          <w:trHeight w:val="556"/>
        </w:trPr>
        <w:tc>
          <w:tcPr>
            <w:tcW w:w="4604"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65C1" w:rsidRPr="000560B3" w:rsidRDefault="00B465C1" w:rsidP="000C6C60">
            <w:pPr>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Descripción</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detallada</w:t>
            </w:r>
            <w:proofErr w:type="spellEnd"/>
            <w:r>
              <w:rPr>
                <w:rFonts w:ascii="Vodafone Rg" w:hAnsi="Vodafone Rg"/>
                <w:b/>
                <w:color w:val="FFFFFF" w:themeColor="background1"/>
                <w:sz w:val="20"/>
                <w:lang w:val="en-GB"/>
              </w:rPr>
              <w:t xml:space="preserve"> del </w:t>
            </w:r>
            <w:proofErr w:type="spellStart"/>
            <w:r>
              <w:rPr>
                <w:rFonts w:ascii="Vodafone Rg" w:hAnsi="Vodafone Rg"/>
                <w:b/>
                <w:color w:val="FFFFFF" w:themeColor="background1"/>
                <w:sz w:val="20"/>
                <w:lang w:val="en-GB"/>
              </w:rPr>
              <w:t>requerimiento</w:t>
            </w:r>
            <w:proofErr w:type="spellEnd"/>
          </w:p>
        </w:tc>
      </w:tr>
      <w:tr w:rsidR="00B465C1" w:rsidRPr="00D33E83" w:rsidTr="000C6C60">
        <w:trPr>
          <w:gridAfter w:val="1"/>
          <w:wAfter w:w="396" w:type="pct"/>
          <w:trHeight w:val="517"/>
        </w:trPr>
        <w:tc>
          <w:tcPr>
            <w:tcW w:w="4604" w:type="pct"/>
            <w:gridSpan w:val="7"/>
            <w:vMerge w:val="restart"/>
            <w:tcBorders>
              <w:top w:val="single" w:sz="4" w:space="0" w:color="auto"/>
              <w:left w:val="single" w:sz="4" w:space="0" w:color="auto"/>
              <w:bottom w:val="single" w:sz="4" w:space="0" w:color="auto"/>
              <w:right w:val="single" w:sz="4" w:space="0" w:color="auto"/>
            </w:tcBorders>
            <w:vAlign w:val="center"/>
          </w:tcPr>
          <w:p w:rsidR="00B465C1" w:rsidRDefault="00B465C1" w:rsidP="000C6C60">
            <w:pPr>
              <w:rPr>
                <w:i/>
                <w:color w:val="0000FF"/>
                <w:lang w:val="es-ES_tradnl"/>
              </w:rPr>
            </w:pPr>
          </w:p>
          <w:p w:rsidR="00B465C1" w:rsidRPr="003872F7" w:rsidRDefault="00B465C1" w:rsidP="000C6C60">
            <w:pPr>
              <w:pStyle w:val="ListParagraph"/>
              <w:ind w:left="450"/>
              <w:rPr>
                <w:color w:val="0000FF"/>
              </w:rPr>
            </w:pPr>
            <w:r w:rsidRPr="003872F7">
              <w:rPr>
                <w:color w:val="0000FF"/>
              </w:rPr>
              <w:t>Para poder llevar a cabo el pago de est</w:t>
            </w:r>
            <w:r w:rsidR="0071163D">
              <w:rPr>
                <w:color w:val="0000FF"/>
              </w:rPr>
              <w:t xml:space="preserve">a modificación en el </w:t>
            </w:r>
            <w:r w:rsidRPr="003872F7">
              <w:rPr>
                <w:color w:val="0000FF"/>
              </w:rPr>
              <w:t xml:space="preserve">modelo </w:t>
            </w:r>
            <w:r w:rsidR="0071163D">
              <w:rPr>
                <w:color w:val="0000FF"/>
              </w:rPr>
              <w:t xml:space="preserve">de Asesores Microempresas, </w:t>
            </w:r>
            <w:r w:rsidRPr="003872F7">
              <w:rPr>
                <w:color w:val="0000FF"/>
              </w:rPr>
              <w:t>en Callidus identificamos las siguientes necesidades:</w:t>
            </w:r>
          </w:p>
          <w:p w:rsidR="00B465C1" w:rsidRPr="003872F7" w:rsidRDefault="00B465C1" w:rsidP="000C6C60">
            <w:pPr>
              <w:pStyle w:val="ListParagraph"/>
              <w:ind w:left="450"/>
              <w:rPr>
                <w:color w:val="0000FF"/>
              </w:rPr>
            </w:pPr>
          </w:p>
          <w:p w:rsidR="00B465C1" w:rsidRPr="00B465C1" w:rsidRDefault="00B465C1" w:rsidP="000C6C60">
            <w:pPr>
              <w:pStyle w:val="ListParagraph"/>
              <w:numPr>
                <w:ilvl w:val="0"/>
                <w:numId w:val="3"/>
              </w:numPr>
              <w:ind w:left="810"/>
              <w:rPr>
                <w:color w:val="0000FF"/>
              </w:rPr>
            </w:pPr>
            <w:r w:rsidRPr="00B465C1">
              <w:rPr>
                <w:b/>
                <w:color w:val="0000FF"/>
                <w:u w:val="single"/>
              </w:rPr>
              <w:t>Adaptación/Creación de reglas</w:t>
            </w:r>
            <w:r w:rsidRPr="00B465C1">
              <w:rPr>
                <w:color w:val="0000FF"/>
              </w:rPr>
              <w:t>. Actualmente en Callidus contamos con un modelo que contempla el pago del canal Asesores Microempresas</w:t>
            </w:r>
            <w:r>
              <w:rPr>
                <w:color w:val="0000FF"/>
              </w:rPr>
              <w:t>.</w:t>
            </w:r>
          </w:p>
          <w:p w:rsidR="00B465C1" w:rsidRDefault="00B465C1" w:rsidP="000C6C60">
            <w:pPr>
              <w:ind w:left="810"/>
              <w:rPr>
                <w:color w:val="0000FF"/>
              </w:rPr>
            </w:pPr>
          </w:p>
          <w:p w:rsidR="00B465C1" w:rsidRPr="00C6253E" w:rsidRDefault="00B465C1" w:rsidP="000C6C60">
            <w:pPr>
              <w:ind w:left="810"/>
              <w:rPr>
                <w:color w:val="0000FF"/>
              </w:rPr>
            </w:pPr>
            <w:r w:rsidRPr="00C6253E">
              <w:rPr>
                <w:color w:val="0000FF"/>
              </w:rPr>
              <w:lastRenderedPageBreak/>
              <w:t>Las reglas utilizadas para el pago upfront son las siguientes:</w:t>
            </w:r>
          </w:p>
          <w:p w:rsidR="00B465C1" w:rsidRPr="00B465C1" w:rsidRDefault="00B465C1" w:rsidP="00B465C1">
            <w:pPr>
              <w:pStyle w:val="ListParagraph"/>
              <w:numPr>
                <w:ilvl w:val="0"/>
                <w:numId w:val="10"/>
              </w:numPr>
              <w:rPr>
                <w:color w:val="0000FF"/>
                <w:lang w:val="en-GB"/>
              </w:rPr>
            </w:pPr>
            <w:r w:rsidRPr="00B465C1">
              <w:rPr>
                <w:color w:val="0000FF"/>
                <w:lang w:val="en-GB"/>
              </w:rPr>
              <w:t>DC - UNE Alta Upfront Commission - D2D</w:t>
            </w:r>
          </w:p>
          <w:p w:rsidR="00B465C1" w:rsidRPr="00B465C1" w:rsidRDefault="00B465C1" w:rsidP="00B465C1">
            <w:pPr>
              <w:pStyle w:val="ListParagraph"/>
              <w:numPr>
                <w:ilvl w:val="0"/>
                <w:numId w:val="10"/>
              </w:numPr>
              <w:rPr>
                <w:color w:val="0000FF"/>
                <w:lang w:val="en-GB"/>
              </w:rPr>
            </w:pPr>
            <w:r w:rsidRPr="00B465C1">
              <w:rPr>
                <w:color w:val="0000FF"/>
                <w:lang w:val="en-GB"/>
              </w:rPr>
              <w:t>DC - UNE Data ADSL Upfront Commission - D2D</w:t>
            </w:r>
          </w:p>
          <w:p w:rsidR="00B465C1" w:rsidRPr="00B465C1" w:rsidRDefault="00B465C1" w:rsidP="00B465C1">
            <w:pPr>
              <w:pStyle w:val="ListParagraph"/>
              <w:numPr>
                <w:ilvl w:val="0"/>
                <w:numId w:val="10"/>
              </w:numPr>
              <w:rPr>
                <w:color w:val="0000FF"/>
                <w:lang w:val="en-GB"/>
              </w:rPr>
            </w:pPr>
            <w:r w:rsidRPr="00B465C1">
              <w:rPr>
                <w:color w:val="0000FF"/>
                <w:lang w:val="en-GB"/>
              </w:rPr>
              <w:t>DC - UNE Data LPD Upfront Commission - D2D</w:t>
            </w:r>
          </w:p>
          <w:p w:rsidR="00B465C1" w:rsidRPr="00B465C1" w:rsidRDefault="00B465C1" w:rsidP="00B465C1">
            <w:pPr>
              <w:pStyle w:val="ListParagraph"/>
              <w:numPr>
                <w:ilvl w:val="0"/>
                <w:numId w:val="10"/>
              </w:numPr>
              <w:rPr>
                <w:color w:val="0000FF"/>
                <w:lang w:val="en-GB"/>
              </w:rPr>
            </w:pPr>
            <w:r w:rsidRPr="00B465C1">
              <w:rPr>
                <w:color w:val="0000FF"/>
                <w:lang w:val="en-GB"/>
              </w:rPr>
              <w:t xml:space="preserve">DC - UNE Data Vodafone </w:t>
            </w:r>
            <w:proofErr w:type="spellStart"/>
            <w:r w:rsidRPr="00B465C1">
              <w:rPr>
                <w:color w:val="0000FF"/>
                <w:lang w:val="en-GB"/>
              </w:rPr>
              <w:t>Fijo</w:t>
            </w:r>
            <w:proofErr w:type="spellEnd"/>
            <w:r w:rsidRPr="00B465C1">
              <w:rPr>
                <w:color w:val="0000FF"/>
                <w:lang w:val="en-GB"/>
              </w:rPr>
              <w:t xml:space="preserve"> Upfront Commission - D2D</w:t>
            </w:r>
          </w:p>
          <w:p w:rsidR="00B465C1" w:rsidRPr="00B465C1" w:rsidRDefault="00B465C1" w:rsidP="00B465C1">
            <w:pPr>
              <w:pStyle w:val="ListParagraph"/>
              <w:numPr>
                <w:ilvl w:val="0"/>
                <w:numId w:val="10"/>
              </w:numPr>
              <w:rPr>
                <w:color w:val="0000FF"/>
                <w:lang w:val="en-GB"/>
              </w:rPr>
            </w:pPr>
            <w:r w:rsidRPr="00B465C1">
              <w:rPr>
                <w:color w:val="0000FF"/>
                <w:lang w:val="en-GB"/>
              </w:rPr>
              <w:t xml:space="preserve">DC - UNE Extra </w:t>
            </w:r>
            <w:proofErr w:type="spellStart"/>
            <w:r w:rsidRPr="00B465C1">
              <w:rPr>
                <w:color w:val="0000FF"/>
                <w:lang w:val="en-GB"/>
              </w:rPr>
              <w:t>Portabilidad</w:t>
            </w:r>
            <w:proofErr w:type="spellEnd"/>
            <w:r w:rsidRPr="00B465C1">
              <w:rPr>
                <w:color w:val="0000FF"/>
                <w:lang w:val="en-GB"/>
              </w:rPr>
              <w:t xml:space="preserve"> Upfront Commission - D2D</w:t>
            </w:r>
          </w:p>
          <w:p w:rsidR="00B465C1" w:rsidRDefault="00B465C1" w:rsidP="00B465C1">
            <w:pPr>
              <w:pStyle w:val="ListParagraph"/>
              <w:numPr>
                <w:ilvl w:val="0"/>
                <w:numId w:val="10"/>
              </w:numPr>
              <w:rPr>
                <w:color w:val="0000FF"/>
                <w:lang w:val="en-GB"/>
              </w:rPr>
            </w:pPr>
            <w:r w:rsidRPr="00B465C1">
              <w:rPr>
                <w:color w:val="0000FF"/>
                <w:lang w:val="en-GB"/>
              </w:rPr>
              <w:t>DC-UNE-U-AD</w:t>
            </w:r>
          </w:p>
          <w:p w:rsidR="00B465C1" w:rsidRDefault="00B465C1" w:rsidP="000C6C60">
            <w:pPr>
              <w:ind w:left="810"/>
              <w:rPr>
                <w:color w:val="0000FF"/>
              </w:rPr>
            </w:pPr>
          </w:p>
          <w:p w:rsidR="00B64062" w:rsidRDefault="00802F32" w:rsidP="000C6C60">
            <w:pPr>
              <w:ind w:left="810"/>
              <w:rPr>
                <w:rFonts w:ascii="Calibri" w:hAnsi="Calibri" w:cs="Calibri"/>
                <w:color w:val="806000" w:themeColor="accent4" w:themeShade="80"/>
                <w:sz w:val="22"/>
                <w:szCs w:val="22"/>
              </w:rPr>
            </w:pPr>
            <w:r>
              <w:rPr>
                <w:rFonts w:ascii="Calibri" w:hAnsi="Calibri" w:cs="Calibri"/>
                <w:color w:val="806000" w:themeColor="accent4" w:themeShade="80"/>
                <w:sz w:val="22"/>
                <w:szCs w:val="22"/>
              </w:rPr>
              <w:t>[Dudas Viewnext 2018-02-01 - NSC</w:t>
            </w:r>
            <w:r w:rsidR="00B64062" w:rsidRPr="00483F69">
              <w:rPr>
                <w:rFonts w:ascii="Calibri" w:hAnsi="Calibri" w:cs="Calibri"/>
                <w:color w:val="806000" w:themeColor="accent4" w:themeShade="80"/>
                <w:sz w:val="22"/>
                <w:szCs w:val="22"/>
              </w:rPr>
              <w:t>:</w:t>
            </w:r>
            <w:r w:rsidR="00B64062">
              <w:rPr>
                <w:rFonts w:ascii="Calibri" w:hAnsi="Calibri" w:cs="Calibri"/>
                <w:color w:val="806000" w:themeColor="accent4" w:themeShade="80"/>
                <w:sz w:val="22"/>
                <w:szCs w:val="22"/>
              </w:rPr>
              <w:t xml:space="preserve"> OK]</w:t>
            </w:r>
          </w:p>
          <w:p w:rsidR="00B64062" w:rsidRPr="00C6253E" w:rsidRDefault="00B64062" w:rsidP="000C6C60">
            <w:pPr>
              <w:ind w:left="810"/>
              <w:rPr>
                <w:color w:val="0000FF"/>
              </w:rPr>
            </w:pPr>
          </w:p>
          <w:p w:rsidR="00B465C1" w:rsidRDefault="00B465C1" w:rsidP="00B465C1">
            <w:pPr>
              <w:ind w:left="810"/>
              <w:rPr>
                <w:color w:val="0000FF"/>
              </w:rPr>
            </w:pPr>
            <w:r w:rsidRPr="00C6253E">
              <w:rPr>
                <w:color w:val="0000FF"/>
              </w:rPr>
              <w:t>Para el pago de</w:t>
            </w:r>
            <w:r>
              <w:rPr>
                <w:color w:val="0000FF"/>
              </w:rPr>
              <w:t xml:space="preserve"> </w:t>
            </w:r>
            <w:r w:rsidRPr="00C6253E">
              <w:rPr>
                <w:color w:val="0000FF"/>
              </w:rPr>
              <w:t>l</w:t>
            </w:r>
            <w:r>
              <w:rPr>
                <w:color w:val="0000FF"/>
              </w:rPr>
              <w:t xml:space="preserve">a comisión por volumen </w:t>
            </w:r>
            <w:r w:rsidRPr="00C6253E">
              <w:rPr>
                <w:color w:val="0000FF"/>
              </w:rPr>
              <w:t>se tienen las reglas</w:t>
            </w:r>
            <w:r>
              <w:rPr>
                <w:color w:val="0000FF"/>
              </w:rPr>
              <w:t xml:space="preserve"> con el patrón “%PAM%” (Prima Asesores Microempresas)</w:t>
            </w:r>
          </w:p>
          <w:p w:rsidR="00B465C1" w:rsidRPr="00C6253E" w:rsidRDefault="00B465C1" w:rsidP="00B465C1">
            <w:pPr>
              <w:ind w:left="810"/>
              <w:rPr>
                <w:color w:val="0000FF"/>
              </w:rPr>
            </w:pPr>
          </w:p>
          <w:p w:rsidR="00B64062" w:rsidRDefault="00802F32" w:rsidP="00B64062">
            <w:pPr>
              <w:ind w:left="810"/>
              <w:rPr>
                <w:rFonts w:ascii="Calibri" w:hAnsi="Calibri" w:cs="Calibri"/>
                <w:color w:val="806000" w:themeColor="accent4" w:themeShade="80"/>
                <w:sz w:val="22"/>
                <w:szCs w:val="22"/>
              </w:rPr>
            </w:pPr>
            <w:r>
              <w:rPr>
                <w:rFonts w:ascii="Calibri" w:hAnsi="Calibri" w:cs="Calibri"/>
                <w:color w:val="806000" w:themeColor="accent4" w:themeShade="80"/>
                <w:sz w:val="22"/>
                <w:szCs w:val="22"/>
              </w:rPr>
              <w:t>[Dudas Viewnext 2018-02-01 - NSC</w:t>
            </w:r>
            <w:r w:rsidR="00B64062" w:rsidRPr="00483F69">
              <w:rPr>
                <w:rFonts w:ascii="Calibri" w:hAnsi="Calibri" w:cs="Calibri"/>
                <w:color w:val="806000" w:themeColor="accent4" w:themeShade="80"/>
                <w:sz w:val="22"/>
                <w:szCs w:val="22"/>
              </w:rPr>
              <w:t>:</w:t>
            </w:r>
            <w:r w:rsidR="00B64062">
              <w:rPr>
                <w:rFonts w:ascii="Calibri" w:hAnsi="Calibri" w:cs="Calibri"/>
                <w:color w:val="806000" w:themeColor="accent4" w:themeShade="80"/>
                <w:sz w:val="22"/>
                <w:szCs w:val="22"/>
              </w:rPr>
              <w:t xml:space="preserve"> OK]</w:t>
            </w:r>
          </w:p>
          <w:p w:rsidR="00B465C1" w:rsidRDefault="00B465C1" w:rsidP="000C6C60">
            <w:pPr>
              <w:ind w:left="810"/>
              <w:rPr>
                <w:color w:val="0000FF"/>
              </w:rPr>
            </w:pPr>
          </w:p>
          <w:p w:rsidR="00B465C1" w:rsidRDefault="00B465C1" w:rsidP="000C6C60">
            <w:pPr>
              <w:ind w:left="810"/>
              <w:rPr>
                <w:color w:val="0000FF"/>
              </w:rPr>
            </w:pPr>
            <w:r>
              <w:rPr>
                <w:color w:val="0000FF"/>
              </w:rPr>
              <w:t>Para poder modular el upfront necesitaremos que “la promoción” o campo que identifique el factor corrector del upfront se incluya en las diferentes líneas de negocio a las que debe aplicar</w:t>
            </w:r>
            <w:r w:rsidR="00470375">
              <w:rPr>
                <w:color w:val="0000FF"/>
              </w:rPr>
              <w:t xml:space="preserve"> en sus correspondientes </w:t>
            </w:r>
            <w:proofErr w:type="spellStart"/>
            <w:r w:rsidR="00470375">
              <w:rPr>
                <w:color w:val="0000FF"/>
              </w:rPr>
              <w:t>MLDTs</w:t>
            </w:r>
            <w:proofErr w:type="spellEnd"/>
            <w:r>
              <w:rPr>
                <w:color w:val="0000FF"/>
              </w:rPr>
              <w:t xml:space="preserve">. </w:t>
            </w:r>
            <w:r w:rsidRPr="0071163D">
              <w:rPr>
                <w:b/>
                <w:i/>
                <w:color w:val="0000FF"/>
                <w:u w:val="single"/>
              </w:rPr>
              <w:t xml:space="preserve">Callidus no trabaja con paquetes sino </w:t>
            </w:r>
            <w:r w:rsidR="0071163D">
              <w:rPr>
                <w:b/>
                <w:i/>
                <w:color w:val="0000FF"/>
                <w:u w:val="single"/>
              </w:rPr>
              <w:t xml:space="preserve">con </w:t>
            </w:r>
            <w:r w:rsidRPr="0071163D">
              <w:rPr>
                <w:b/>
                <w:i/>
                <w:color w:val="0000FF"/>
                <w:u w:val="single"/>
              </w:rPr>
              <w:t xml:space="preserve"> líneas de negocio individuales</w:t>
            </w:r>
            <w:r>
              <w:rPr>
                <w:color w:val="0000FF"/>
              </w:rPr>
              <w:t>.</w:t>
            </w:r>
          </w:p>
          <w:p w:rsidR="00B465C1" w:rsidRDefault="00B465C1" w:rsidP="000C6C60">
            <w:pPr>
              <w:ind w:left="810"/>
              <w:rPr>
                <w:color w:val="0000FF"/>
              </w:rPr>
            </w:pPr>
          </w:p>
          <w:p w:rsidR="00B64062" w:rsidRDefault="00802F32" w:rsidP="00B64062">
            <w:pPr>
              <w:ind w:left="810"/>
              <w:rPr>
                <w:rFonts w:ascii="Calibri" w:hAnsi="Calibri" w:cs="Calibri"/>
                <w:color w:val="806000" w:themeColor="accent4" w:themeShade="80"/>
                <w:sz w:val="22"/>
                <w:szCs w:val="22"/>
              </w:rPr>
            </w:pPr>
            <w:r>
              <w:rPr>
                <w:rFonts w:ascii="Calibri" w:hAnsi="Calibri" w:cs="Calibri"/>
                <w:color w:val="806000" w:themeColor="accent4" w:themeShade="80"/>
                <w:sz w:val="22"/>
                <w:szCs w:val="22"/>
              </w:rPr>
              <w:t>[Dudas Viewnext 2018-02-01 - NSC</w:t>
            </w:r>
            <w:r w:rsidR="00B64062" w:rsidRPr="00483F69">
              <w:rPr>
                <w:rFonts w:ascii="Calibri" w:hAnsi="Calibri" w:cs="Calibri"/>
                <w:color w:val="806000" w:themeColor="accent4" w:themeShade="80"/>
                <w:sz w:val="22"/>
                <w:szCs w:val="22"/>
              </w:rPr>
              <w:t>:</w:t>
            </w:r>
            <w:r w:rsidR="00B64062">
              <w:rPr>
                <w:rFonts w:ascii="Calibri" w:hAnsi="Calibri" w:cs="Calibri"/>
                <w:color w:val="806000" w:themeColor="accent4" w:themeShade="80"/>
                <w:sz w:val="22"/>
                <w:szCs w:val="22"/>
              </w:rPr>
              <w:t xml:space="preserve"> OK, este comentario de Control de Comisiones está bastante alineado con los comentarios de NSC Viewnext sobre el requisito de Negocio, aunque nosotros apuntamos al campo “Alta Referenciada”. Según la información de la que disponemos, el campo “Promoción” no existe en Amdocs]</w:t>
            </w:r>
          </w:p>
          <w:p w:rsidR="00B64062" w:rsidRDefault="00B64062" w:rsidP="000C6C60">
            <w:pPr>
              <w:ind w:left="810"/>
              <w:rPr>
                <w:color w:val="0000FF"/>
              </w:rPr>
            </w:pPr>
          </w:p>
          <w:p w:rsidR="00470375" w:rsidRDefault="00470375" w:rsidP="000C6C60">
            <w:pPr>
              <w:ind w:left="810"/>
              <w:rPr>
                <w:color w:val="0000FF"/>
              </w:rPr>
            </w:pPr>
            <w:r>
              <w:rPr>
                <w:color w:val="0000FF"/>
              </w:rPr>
              <w:t>Para llevar a cabo el pago de migraciones será necesario crear las reglas nuevas oportunas que satisfagan esta necesidad.</w:t>
            </w:r>
          </w:p>
          <w:p w:rsidR="00470375" w:rsidRDefault="00470375" w:rsidP="000C6C60">
            <w:pPr>
              <w:ind w:left="810"/>
              <w:rPr>
                <w:color w:val="0000FF"/>
              </w:rPr>
            </w:pPr>
          </w:p>
          <w:p w:rsidR="00B64062" w:rsidRDefault="00802F32" w:rsidP="000C6C60">
            <w:pPr>
              <w:ind w:left="810"/>
              <w:rPr>
                <w:rFonts w:ascii="Calibri" w:hAnsi="Calibri" w:cs="Calibri"/>
                <w:color w:val="806000" w:themeColor="accent4" w:themeShade="80"/>
                <w:sz w:val="22"/>
                <w:szCs w:val="22"/>
              </w:rPr>
            </w:pPr>
            <w:r>
              <w:rPr>
                <w:rFonts w:ascii="Calibri" w:hAnsi="Calibri" w:cs="Calibri"/>
                <w:color w:val="806000" w:themeColor="accent4" w:themeShade="80"/>
                <w:sz w:val="22"/>
                <w:szCs w:val="22"/>
              </w:rPr>
              <w:t>[Dudas Viewnext 2018-02-01 - NSC</w:t>
            </w:r>
            <w:r w:rsidR="00B64062" w:rsidRPr="00483F69">
              <w:rPr>
                <w:rFonts w:ascii="Calibri" w:hAnsi="Calibri" w:cs="Calibri"/>
                <w:color w:val="806000" w:themeColor="accent4" w:themeShade="80"/>
                <w:sz w:val="22"/>
                <w:szCs w:val="22"/>
              </w:rPr>
              <w:t>:</w:t>
            </w:r>
            <w:r w:rsidR="00B64062">
              <w:rPr>
                <w:rFonts w:ascii="Calibri" w:hAnsi="Calibri" w:cs="Calibri"/>
                <w:color w:val="806000" w:themeColor="accent4" w:themeShade="80"/>
                <w:sz w:val="22"/>
                <w:szCs w:val="22"/>
              </w:rPr>
              <w:t xml:space="preserve"> OK, pero hay dudas explicadas en el requisito de Negocio]</w:t>
            </w:r>
          </w:p>
          <w:p w:rsidR="00B64062" w:rsidRDefault="00B64062" w:rsidP="000C6C60">
            <w:pPr>
              <w:ind w:left="810"/>
              <w:rPr>
                <w:color w:val="0000FF"/>
              </w:rPr>
            </w:pPr>
          </w:p>
          <w:p w:rsidR="00470375" w:rsidRDefault="00470375" w:rsidP="00470375">
            <w:pPr>
              <w:ind w:left="810"/>
              <w:rPr>
                <w:color w:val="0000FF"/>
              </w:rPr>
            </w:pPr>
            <w:r>
              <w:rPr>
                <w:color w:val="0000FF"/>
              </w:rPr>
              <w:t>Para tener en cuenta en la Prima de Asesores Microempresas las bajas de fuera del periodo de cálculo se deberán adaptar las reglas que actualmente controlan este cálculo o bien establecer la bolsa en función del objetivo y que las bajas fuera del mes de cálculo del objetivo se descuenten posteriormente.</w:t>
            </w:r>
          </w:p>
          <w:p w:rsidR="001E6E1F" w:rsidRDefault="001E6E1F" w:rsidP="00470375">
            <w:pPr>
              <w:ind w:left="810"/>
              <w:rPr>
                <w:color w:val="0000FF"/>
              </w:rPr>
            </w:pPr>
          </w:p>
          <w:p w:rsidR="00B64062" w:rsidRDefault="00802F32" w:rsidP="00B64062">
            <w:pPr>
              <w:ind w:left="810"/>
              <w:rPr>
                <w:rFonts w:ascii="Calibri" w:hAnsi="Calibri" w:cs="Calibri"/>
                <w:color w:val="806000" w:themeColor="accent4" w:themeShade="80"/>
                <w:sz w:val="22"/>
                <w:szCs w:val="22"/>
              </w:rPr>
            </w:pPr>
            <w:r>
              <w:rPr>
                <w:rFonts w:ascii="Calibri" w:hAnsi="Calibri" w:cs="Calibri"/>
                <w:color w:val="806000" w:themeColor="accent4" w:themeShade="80"/>
                <w:sz w:val="22"/>
                <w:szCs w:val="22"/>
              </w:rPr>
              <w:t>[Dudas Viewnext 2018-02-01 - NSC</w:t>
            </w:r>
            <w:r w:rsidR="00B64062" w:rsidRPr="00483F69">
              <w:rPr>
                <w:rFonts w:ascii="Calibri" w:hAnsi="Calibri" w:cs="Calibri"/>
                <w:color w:val="806000" w:themeColor="accent4" w:themeShade="80"/>
                <w:sz w:val="22"/>
                <w:szCs w:val="22"/>
              </w:rPr>
              <w:t>:</w:t>
            </w:r>
            <w:r w:rsidR="00B64062">
              <w:rPr>
                <w:rFonts w:ascii="Calibri" w:hAnsi="Calibri" w:cs="Calibri"/>
                <w:color w:val="806000" w:themeColor="accent4" w:themeShade="80"/>
                <w:sz w:val="22"/>
                <w:szCs w:val="22"/>
              </w:rPr>
              <w:t xml:space="preserve"> OK, </w:t>
            </w:r>
            <w:r w:rsidR="00DF4D7D">
              <w:rPr>
                <w:rFonts w:ascii="Calibri" w:hAnsi="Calibri" w:cs="Calibri"/>
                <w:color w:val="806000" w:themeColor="accent4" w:themeShade="80"/>
                <w:sz w:val="22"/>
                <w:szCs w:val="22"/>
              </w:rPr>
              <w:t>dado que se trata de bajas posteriores al mes de cálculo de la prima, entendemos que se siempre se trata de descontarlas posteriormente. Ver dudas y comentarios del requisito de negocio</w:t>
            </w:r>
            <w:r w:rsidR="00B64062">
              <w:rPr>
                <w:rFonts w:ascii="Calibri" w:hAnsi="Calibri" w:cs="Calibri"/>
                <w:color w:val="806000" w:themeColor="accent4" w:themeShade="80"/>
                <w:sz w:val="22"/>
                <w:szCs w:val="22"/>
              </w:rPr>
              <w:t>]</w:t>
            </w:r>
          </w:p>
          <w:p w:rsidR="00B64062" w:rsidRDefault="00B64062" w:rsidP="00470375">
            <w:pPr>
              <w:ind w:left="810"/>
              <w:rPr>
                <w:color w:val="0000FF"/>
              </w:rPr>
            </w:pPr>
          </w:p>
          <w:p w:rsidR="001E6E1F" w:rsidRDefault="001E6E1F" w:rsidP="00470375">
            <w:pPr>
              <w:ind w:left="810"/>
              <w:rPr>
                <w:color w:val="0000FF"/>
              </w:rPr>
            </w:pPr>
            <w:r>
              <w:rPr>
                <w:color w:val="0000FF"/>
              </w:rPr>
              <w:t>Para la adaptación de las tablas de performance en el requisito de “</w:t>
            </w:r>
            <w:r w:rsidRPr="001E6E1F">
              <w:rPr>
                <w:i/>
                <w:color w:val="0000FF"/>
                <w:lang w:val="es-ES_tradnl"/>
              </w:rPr>
              <w:t>FLEXIBILIZACIÓN CURVA CUMPLIMIENTOS CALIDAD</w:t>
            </w:r>
            <w:r>
              <w:rPr>
                <w:i/>
                <w:color w:val="0000FF"/>
                <w:lang w:val="es-ES_tradnl"/>
              </w:rPr>
              <w:t xml:space="preserve">” se requiere la inclusión de </w:t>
            </w:r>
            <w:proofErr w:type="spellStart"/>
            <w:r>
              <w:rPr>
                <w:i/>
                <w:color w:val="0000FF"/>
                <w:lang w:val="es-ES_tradnl"/>
              </w:rPr>
              <w:t>MLDTs</w:t>
            </w:r>
            <w:proofErr w:type="spellEnd"/>
            <w:r>
              <w:rPr>
                <w:i/>
                <w:color w:val="0000FF"/>
                <w:lang w:val="es-ES_tradnl"/>
              </w:rPr>
              <w:t xml:space="preserve"> que permitan llevar a cabo el pago tal y como indica el requisito de negocio: por rangos o tramos.</w:t>
            </w:r>
          </w:p>
          <w:p w:rsidR="00470375" w:rsidRDefault="00470375" w:rsidP="00470375">
            <w:pPr>
              <w:ind w:left="810"/>
              <w:rPr>
                <w:color w:val="0000FF"/>
              </w:rPr>
            </w:pPr>
          </w:p>
          <w:p w:rsidR="00DF4D7D" w:rsidRDefault="00802F32" w:rsidP="00470375">
            <w:pPr>
              <w:ind w:left="810"/>
              <w:rPr>
                <w:color w:val="0000FF"/>
              </w:rPr>
            </w:pPr>
            <w:r>
              <w:rPr>
                <w:rFonts w:ascii="Calibri" w:hAnsi="Calibri" w:cs="Calibri"/>
                <w:color w:val="806000" w:themeColor="accent4" w:themeShade="80"/>
                <w:sz w:val="22"/>
                <w:szCs w:val="22"/>
              </w:rPr>
              <w:lastRenderedPageBreak/>
              <w:t>[Dudas Viewnext 2018-02-01 - NSC</w:t>
            </w:r>
            <w:r w:rsidR="00DF4D7D" w:rsidRPr="00483F69">
              <w:rPr>
                <w:rFonts w:ascii="Calibri" w:hAnsi="Calibri" w:cs="Calibri"/>
                <w:color w:val="806000" w:themeColor="accent4" w:themeShade="80"/>
                <w:sz w:val="22"/>
                <w:szCs w:val="22"/>
              </w:rPr>
              <w:t>:</w:t>
            </w:r>
            <w:r w:rsidR="00DF4D7D">
              <w:rPr>
                <w:rFonts w:ascii="Calibri" w:hAnsi="Calibri" w:cs="Calibri"/>
                <w:color w:val="806000" w:themeColor="accent4" w:themeShade="80"/>
                <w:sz w:val="22"/>
                <w:szCs w:val="22"/>
              </w:rPr>
              <w:t xml:space="preserve"> En realidad no vemos que el requisito pida en este punto nada que no se pueda hacer ya. Las MDLTs por su propia naturaleza ya prevén incluir más tramos]</w:t>
            </w:r>
          </w:p>
          <w:p w:rsidR="00DF4D7D" w:rsidRDefault="00DF4D7D" w:rsidP="00470375">
            <w:pPr>
              <w:ind w:left="810"/>
              <w:rPr>
                <w:color w:val="0000FF"/>
              </w:rPr>
            </w:pPr>
          </w:p>
          <w:p w:rsidR="00B465C1" w:rsidRDefault="00470375" w:rsidP="00470375">
            <w:pPr>
              <w:ind w:left="810"/>
              <w:rPr>
                <w:color w:val="0000FF"/>
              </w:rPr>
            </w:pPr>
            <w:r>
              <w:rPr>
                <w:color w:val="0000FF"/>
              </w:rPr>
              <w:t>E</w:t>
            </w:r>
            <w:r w:rsidR="00B465C1" w:rsidRPr="00470375">
              <w:rPr>
                <w:color w:val="0000FF"/>
              </w:rPr>
              <w:t xml:space="preserve">stas reglas deberán tener presente la posibilidad de incluir </w:t>
            </w:r>
            <w:proofErr w:type="spellStart"/>
            <w:r w:rsidR="00B465C1" w:rsidRPr="00470375">
              <w:rPr>
                <w:color w:val="0000FF"/>
              </w:rPr>
              <w:t>recálculos</w:t>
            </w:r>
            <w:proofErr w:type="spellEnd"/>
            <w:r w:rsidR="00B465C1" w:rsidRPr="00470375">
              <w:rPr>
                <w:color w:val="0000FF"/>
              </w:rPr>
              <w:t xml:space="preserve"> </w:t>
            </w:r>
            <w:proofErr w:type="spellStart"/>
            <w:r w:rsidR="00B465C1" w:rsidRPr="00470375">
              <w:rPr>
                <w:color w:val="0000FF"/>
              </w:rPr>
              <w:t>a</w:t>
            </w:r>
            <w:proofErr w:type="spellEnd"/>
            <w:r w:rsidR="00B465C1" w:rsidRPr="00470375">
              <w:rPr>
                <w:color w:val="0000FF"/>
              </w:rPr>
              <w:t xml:space="preserve"> pasado alineado con el nuevo Callidus en la Nube.</w:t>
            </w:r>
          </w:p>
          <w:p w:rsidR="00DF4D7D" w:rsidRDefault="00DF4D7D" w:rsidP="00470375">
            <w:pPr>
              <w:ind w:left="810"/>
              <w:rPr>
                <w:color w:val="0000FF"/>
              </w:rPr>
            </w:pPr>
          </w:p>
          <w:p w:rsidR="00DF4D7D" w:rsidRPr="000C12F5" w:rsidRDefault="00802F32" w:rsidP="00DF4D7D">
            <w:pPr>
              <w:rPr>
                <w:color w:val="0000FF"/>
              </w:rPr>
            </w:pPr>
            <w:r>
              <w:rPr>
                <w:rFonts w:ascii="Calibri" w:hAnsi="Calibri" w:cs="Calibri"/>
                <w:color w:val="806000" w:themeColor="accent4" w:themeShade="80"/>
                <w:sz w:val="22"/>
                <w:szCs w:val="22"/>
              </w:rPr>
              <w:t>[Dudas Viewnext 2018-02-01 - NSC</w:t>
            </w:r>
            <w:r w:rsidR="00DF4D7D" w:rsidRPr="00FC1C94">
              <w:rPr>
                <w:rFonts w:ascii="Calibri" w:hAnsi="Calibri" w:cs="Calibri"/>
                <w:color w:val="806000" w:themeColor="accent4" w:themeShade="80"/>
                <w:sz w:val="22"/>
                <w:szCs w:val="22"/>
              </w:rPr>
              <w:t xml:space="preserve">: </w:t>
            </w:r>
            <w:r w:rsidR="00DF4D7D">
              <w:rPr>
                <w:rFonts w:ascii="Calibri" w:hAnsi="Calibri" w:cs="Calibri"/>
                <w:color w:val="806000" w:themeColor="accent4" w:themeShade="80"/>
                <w:sz w:val="22"/>
                <w:szCs w:val="22"/>
              </w:rPr>
              <w:t xml:space="preserve">El sistema, ni en su versión actual </w:t>
            </w:r>
            <w:proofErr w:type="spellStart"/>
            <w:r w:rsidR="00DF4D7D">
              <w:rPr>
                <w:rFonts w:ascii="Calibri" w:hAnsi="Calibri" w:cs="Calibri"/>
                <w:color w:val="806000" w:themeColor="accent4" w:themeShade="80"/>
                <w:sz w:val="22"/>
                <w:szCs w:val="22"/>
              </w:rPr>
              <w:t>On</w:t>
            </w:r>
            <w:proofErr w:type="spellEnd"/>
            <w:r w:rsidR="00DF4D7D">
              <w:rPr>
                <w:rFonts w:ascii="Calibri" w:hAnsi="Calibri" w:cs="Calibri"/>
                <w:color w:val="806000" w:themeColor="accent4" w:themeShade="80"/>
                <w:sz w:val="22"/>
                <w:szCs w:val="22"/>
              </w:rPr>
              <w:t xml:space="preserve"> </w:t>
            </w:r>
            <w:proofErr w:type="spellStart"/>
            <w:r w:rsidR="00DF4D7D">
              <w:rPr>
                <w:rFonts w:ascii="Calibri" w:hAnsi="Calibri" w:cs="Calibri"/>
                <w:color w:val="806000" w:themeColor="accent4" w:themeShade="80"/>
                <w:sz w:val="22"/>
                <w:szCs w:val="22"/>
              </w:rPr>
              <w:t>Premises</w:t>
            </w:r>
            <w:proofErr w:type="spellEnd"/>
            <w:r w:rsidR="00DF4D7D">
              <w:rPr>
                <w:rFonts w:ascii="Calibri" w:hAnsi="Calibri" w:cs="Calibri"/>
                <w:color w:val="806000" w:themeColor="accent4" w:themeShade="80"/>
                <w:sz w:val="22"/>
                <w:szCs w:val="22"/>
              </w:rPr>
              <w:t xml:space="preserve">, ni como parte de los desarrollos correspondientes al proyecto de migración a Callidus </w:t>
            </w:r>
            <w:proofErr w:type="spellStart"/>
            <w:r w:rsidR="00DF4D7D">
              <w:rPr>
                <w:rFonts w:ascii="Calibri" w:hAnsi="Calibri" w:cs="Calibri"/>
                <w:color w:val="806000" w:themeColor="accent4" w:themeShade="80"/>
                <w:sz w:val="22"/>
                <w:szCs w:val="22"/>
              </w:rPr>
              <w:t>On</w:t>
            </w:r>
            <w:proofErr w:type="spellEnd"/>
            <w:r w:rsidR="00DF4D7D">
              <w:rPr>
                <w:rFonts w:ascii="Calibri" w:hAnsi="Calibri" w:cs="Calibri"/>
                <w:color w:val="806000" w:themeColor="accent4" w:themeShade="80"/>
                <w:sz w:val="22"/>
                <w:szCs w:val="22"/>
              </w:rPr>
              <w:t xml:space="preserve"> </w:t>
            </w:r>
            <w:proofErr w:type="spellStart"/>
            <w:r w:rsidR="00DF4D7D">
              <w:rPr>
                <w:rFonts w:ascii="Calibri" w:hAnsi="Calibri" w:cs="Calibri"/>
                <w:color w:val="806000" w:themeColor="accent4" w:themeShade="80"/>
                <w:sz w:val="22"/>
                <w:szCs w:val="22"/>
              </w:rPr>
              <w:t>Demand</w:t>
            </w:r>
            <w:proofErr w:type="spellEnd"/>
            <w:r w:rsidR="00DF4D7D">
              <w:rPr>
                <w:rFonts w:ascii="Calibri" w:hAnsi="Calibri" w:cs="Calibri"/>
                <w:color w:val="806000" w:themeColor="accent4" w:themeShade="80"/>
                <w:sz w:val="22"/>
                <w:szCs w:val="22"/>
              </w:rPr>
              <w:t xml:space="preserve"> en la nube, no cuenta con funcionalidad de </w:t>
            </w:r>
            <w:proofErr w:type="spellStart"/>
            <w:r w:rsidR="00DF4D7D">
              <w:rPr>
                <w:rFonts w:ascii="Calibri" w:hAnsi="Calibri" w:cs="Calibri"/>
                <w:color w:val="806000" w:themeColor="accent4" w:themeShade="80"/>
                <w:sz w:val="22"/>
                <w:szCs w:val="22"/>
              </w:rPr>
              <w:t>recálculos</w:t>
            </w:r>
            <w:proofErr w:type="spellEnd"/>
            <w:r w:rsidR="00DF4D7D">
              <w:rPr>
                <w:rFonts w:ascii="Calibri" w:hAnsi="Calibri" w:cs="Calibri"/>
                <w:color w:val="806000" w:themeColor="accent4" w:themeShade="80"/>
                <w:sz w:val="22"/>
                <w:szCs w:val="22"/>
              </w:rPr>
              <w:t xml:space="preserve"> </w:t>
            </w:r>
            <w:proofErr w:type="spellStart"/>
            <w:r w:rsidR="00DF4D7D">
              <w:rPr>
                <w:rFonts w:ascii="Calibri" w:hAnsi="Calibri" w:cs="Calibri"/>
                <w:color w:val="806000" w:themeColor="accent4" w:themeShade="80"/>
                <w:sz w:val="22"/>
                <w:szCs w:val="22"/>
              </w:rPr>
              <w:t>a</w:t>
            </w:r>
            <w:proofErr w:type="spellEnd"/>
            <w:r w:rsidR="00DF4D7D">
              <w:rPr>
                <w:rFonts w:ascii="Calibri" w:hAnsi="Calibri" w:cs="Calibri"/>
                <w:color w:val="806000" w:themeColor="accent4" w:themeShade="80"/>
                <w:sz w:val="22"/>
                <w:szCs w:val="22"/>
              </w:rPr>
              <w:t xml:space="preserve"> pasado. En caso de que se quiera incluir dicha funcionalidad, que en cualquier caso debería plantearse para todos los tipos de cálculo en general y no para una serie de reglas en particular, se debería hacer en el ámbito de un proyecto que tuviera requisitos detallados al respecto, ya que la gestión de los </w:t>
            </w:r>
            <w:proofErr w:type="spellStart"/>
            <w:r w:rsidR="00DF4D7D">
              <w:rPr>
                <w:rFonts w:ascii="Calibri" w:hAnsi="Calibri" w:cs="Calibri"/>
                <w:color w:val="806000" w:themeColor="accent4" w:themeShade="80"/>
                <w:sz w:val="22"/>
                <w:szCs w:val="22"/>
              </w:rPr>
              <w:t>recálculos</w:t>
            </w:r>
            <w:proofErr w:type="spellEnd"/>
            <w:r w:rsidR="00DF4D7D">
              <w:rPr>
                <w:rFonts w:ascii="Calibri" w:hAnsi="Calibri" w:cs="Calibri"/>
                <w:color w:val="806000" w:themeColor="accent4" w:themeShade="80"/>
                <w:sz w:val="22"/>
                <w:szCs w:val="22"/>
              </w:rPr>
              <w:t xml:space="preserve"> pasados tiene efectos en la gestión del ciclo, los informes a la distribución, la información que se remite a SAP, la operativa de mantenimiento de los datos de configuración del sistema (elementos de reglas de Truecomp, jerarquía) que deben ser considerados]</w:t>
            </w:r>
          </w:p>
          <w:p w:rsidR="00DF4D7D" w:rsidRPr="00470375" w:rsidRDefault="00DF4D7D" w:rsidP="00470375">
            <w:pPr>
              <w:ind w:left="810"/>
              <w:rPr>
                <w:color w:val="0000FF"/>
              </w:rPr>
            </w:pPr>
          </w:p>
          <w:p w:rsidR="00B465C1" w:rsidRPr="003872F7" w:rsidRDefault="00B465C1" w:rsidP="000C6C60">
            <w:pPr>
              <w:pStyle w:val="ListParagraph"/>
              <w:ind w:left="1170"/>
              <w:rPr>
                <w:color w:val="0000FF"/>
              </w:rPr>
            </w:pPr>
          </w:p>
          <w:p w:rsidR="00B465C1" w:rsidRDefault="00B465C1" w:rsidP="00B465C1">
            <w:pPr>
              <w:pStyle w:val="ListParagraph"/>
              <w:numPr>
                <w:ilvl w:val="0"/>
                <w:numId w:val="3"/>
              </w:numPr>
              <w:rPr>
                <w:color w:val="0000FF"/>
              </w:rPr>
            </w:pPr>
            <w:r w:rsidRPr="003872F7">
              <w:rPr>
                <w:b/>
                <w:color w:val="0000FF"/>
                <w:u w:val="single"/>
              </w:rPr>
              <w:t>Interfaces</w:t>
            </w:r>
            <w:r w:rsidRPr="003872F7">
              <w:rPr>
                <w:color w:val="0000FF"/>
              </w:rPr>
              <w:t xml:space="preserve">. </w:t>
            </w:r>
            <w:proofErr w:type="spellStart"/>
            <w:r w:rsidRPr="003872F7">
              <w:rPr>
                <w:color w:val="0000FF"/>
              </w:rPr>
              <w:t>Actualemente</w:t>
            </w:r>
            <w:proofErr w:type="spellEnd"/>
            <w:r w:rsidRPr="003872F7">
              <w:rPr>
                <w:color w:val="0000FF"/>
              </w:rPr>
              <w:t xml:space="preserve"> en Callidus existen interfaces con diferentes sistemas maestros de determinada información. Por ejemplo, </w:t>
            </w:r>
            <w:r>
              <w:rPr>
                <w:color w:val="0000FF"/>
              </w:rPr>
              <w:t xml:space="preserve">los </w:t>
            </w:r>
            <w:proofErr w:type="spellStart"/>
            <w:r w:rsidRPr="003872F7">
              <w:rPr>
                <w:color w:val="0000FF"/>
              </w:rPr>
              <w:t>provisionadores</w:t>
            </w:r>
            <w:proofErr w:type="spellEnd"/>
            <w:r w:rsidRPr="003872F7">
              <w:rPr>
                <w:color w:val="0000FF"/>
              </w:rPr>
              <w:t xml:space="preserve"> </w:t>
            </w:r>
            <w:r>
              <w:rPr>
                <w:color w:val="0000FF"/>
              </w:rPr>
              <w:t>(</w:t>
            </w:r>
            <w:r w:rsidRPr="003872F7">
              <w:rPr>
                <w:color w:val="0000FF"/>
              </w:rPr>
              <w:t>Clarify, Spirit o Amdocs</w:t>
            </w:r>
            <w:r>
              <w:rPr>
                <w:color w:val="0000FF"/>
              </w:rPr>
              <w:t>)</w:t>
            </w:r>
            <w:r w:rsidRPr="003872F7">
              <w:rPr>
                <w:color w:val="0000FF"/>
              </w:rPr>
              <w:t xml:space="preserve"> son los maestros de actividad y tienen interfaz que permite </w:t>
            </w:r>
            <w:proofErr w:type="spellStart"/>
            <w:r w:rsidRPr="003872F7">
              <w:rPr>
                <w:color w:val="0000FF"/>
              </w:rPr>
              <w:t>recepcionar</w:t>
            </w:r>
            <w:proofErr w:type="spellEnd"/>
            <w:r w:rsidRPr="003872F7">
              <w:rPr>
                <w:color w:val="0000FF"/>
              </w:rPr>
              <w:t xml:space="preserve"> l</w:t>
            </w:r>
            <w:r>
              <w:rPr>
                <w:color w:val="0000FF"/>
              </w:rPr>
              <w:t>os eventos comisionables</w:t>
            </w:r>
            <w:r w:rsidRPr="003872F7">
              <w:rPr>
                <w:color w:val="0000FF"/>
              </w:rPr>
              <w:t xml:space="preserve"> </w:t>
            </w:r>
            <w:r>
              <w:rPr>
                <w:color w:val="0000FF"/>
              </w:rPr>
              <w:t xml:space="preserve">(altas, bajas, cambios de planes de precios…) </w:t>
            </w:r>
            <w:r w:rsidRPr="003872F7">
              <w:rPr>
                <w:color w:val="0000FF"/>
              </w:rPr>
              <w:t>y procesarl</w:t>
            </w:r>
            <w:r>
              <w:rPr>
                <w:color w:val="0000FF"/>
              </w:rPr>
              <w:t>os</w:t>
            </w:r>
            <w:r w:rsidRPr="003872F7">
              <w:rPr>
                <w:color w:val="0000FF"/>
              </w:rPr>
              <w:t xml:space="preserve"> en </w:t>
            </w:r>
            <w:proofErr w:type="spellStart"/>
            <w:r w:rsidRPr="003872F7">
              <w:rPr>
                <w:color w:val="0000FF"/>
              </w:rPr>
              <w:t>Callidus.Se</w:t>
            </w:r>
            <w:proofErr w:type="spellEnd"/>
            <w:r w:rsidRPr="003872F7">
              <w:rPr>
                <w:color w:val="0000FF"/>
              </w:rPr>
              <w:t xml:space="preserve"> deberán identificar y crear los interfaces necesarios para conectar con Callidus aquellos sistemas maestros de información para los que no existe interfaz de comisiones.</w:t>
            </w:r>
            <w:r>
              <w:rPr>
                <w:color w:val="0000FF"/>
              </w:rPr>
              <w:t xml:space="preserve"> </w:t>
            </w:r>
          </w:p>
          <w:p w:rsidR="001E6E1F" w:rsidRDefault="001E6E1F" w:rsidP="00B465C1">
            <w:pPr>
              <w:pStyle w:val="ListParagraph"/>
              <w:ind w:left="1170"/>
              <w:rPr>
                <w:color w:val="0000FF"/>
              </w:rPr>
            </w:pPr>
          </w:p>
          <w:p w:rsidR="00B465C1" w:rsidRDefault="00B465C1" w:rsidP="00B465C1">
            <w:pPr>
              <w:pStyle w:val="ListParagraph"/>
              <w:ind w:left="1170"/>
              <w:rPr>
                <w:color w:val="0000FF"/>
              </w:rPr>
            </w:pPr>
            <w:r>
              <w:rPr>
                <w:color w:val="0000FF"/>
              </w:rPr>
              <w:t xml:space="preserve">Por ejemplo, </w:t>
            </w:r>
            <w:r w:rsidRPr="00B465C1">
              <w:rPr>
                <w:color w:val="0000FF"/>
              </w:rPr>
              <w:t>Para poder modular el upfront necesitaremos que “la promoción” o campo que identifique el factor corrector del upfront se incluya en las diferentes líneas de negocio a las que debe aplicar</w:t>
            </w:r>
            <w:r>
              <w:rPr>
                <w:color w:val="0000FF"/>
              </w:rPr>
              <w:t xml:space="preserve"> en cada interfaz correspondiente y viaje a Callidus</w:t>
            </w:r>
            <w:r w:rsidRPr="00B465C1">
              <w:rPr>
                <w:color w:val="0000FF"/>
              </w:rPr>
              <w:t xml:space="preserve">. </w:t>
            </w:r>
          </w:p>
          <w:p w:rsidR="001E6E1F" w:rsidRDefault="001E6E1F" w:rsidP="00B465C1">
            <w:pPr>
              <w:pStyle w:val="ListParagraph"/>
              <w:ind w:left="1170"/>
              <w:rPr>
                <w:color w:val="0000FF"/>
              </w:rPr>
            </w:pPr>
          </w:p>
          <w:p w:rsidR="00DF4D7D" w:rsidRPr="000C12F5" w:rsidRDefault="00802F32" w:rsidP="00DF4D7D">
            <w:pPr>
              <w:rPr>
                <w:color w:val="0000FF"/>
              </w:rPr>
            </w:pPr>
            <w:r>
              <w:rPr>
                <w:rFonts w:ascii="Calibri" w:hAnsi="Calibri" w:cs="Calibri"/>
                <w:color w:val="806000" w:themeColor="accent4" w:themeShade="80"/>
                <w:sz w:val="22"/>
                <w:szCs w:val="22"/>
              </w:rPr>
              <w:t>[Dudas Viewnext 2018-02-01 - NSC</w:t>
            </w:r>
            <w:r w:rsidR="00DF4D7D" w:rsidRPr="00FC1C94">
              <w:rPr>
                <w:rFonts w:ascii="Calibri" w:hAnsi="Calibri" w:cs="Calibri"/>
                <w:color w:val="806000" w:themeColor="accent4" w:themeShade="80"/>
                <w:sz w:val="22"/>
                <w:szCs w:val="22"/>
              </w:rPr>
              <w:t xml:space="preserve">: </w:t>
            </w:r>
            <w:r w:rsidR="00DF4D7D">
              <w:rPr>
                <w:rFonts w:ascii="Calibri" w:hAnsi="Calibri" w:cs="Calibri"/>
                <w:color w:val="806000" w:themeColor="accent4" w:themeShade="80"/>
                <w:sz w:val="22"/>
                <w:szCs w:val="22"/>
              </w:rPr>
              <w:t>OK como premisa general, habría que ver qué campo(s) van a llegar desde el origen con esa información]</w:t>
            </w:r>
          </w:p>
          <w:p w:rsidR="00DF4D7D" w:rsidRDefault="00DF4D7D" w:rsidP="00B465C1">
            <w:pPr>
              <w:pStyle w:val="ListParagraph"/>
              <w:ind w:left="1170"/>
              <w:rPr>
                <w:color w:val="0000FF"/>
              </w:rPr>
            </w:pPr>
          </w:p>
          <w:p w:rsidR="00470375" w:rsidRDefault="00470375" w:rsidP="00B465C1">
            <w:pPr>
              <w:pStyle w:val="ListParagraph"/>
              <w:ind w:left="1170"/>
              <w:rPr>
                <w:color w:val="0000FF"/>
              </w:rPr>
            </w:pPr>
            <w:r w:rsidRPr="00470375">
              <w:rPr>
                <w:color w:val="0000FF"/>
              </w:rPr>
              <w:t xml:space="preserve">Para llevar a cabo el pago de migraciones será necesario </w:t>
            </w:r>
            <w:r>
              <w:rPr>
                <w:color w:val="0000FF"/>
              </w:rPr>
              <w:t>que este tipo de evento se considere como un evento nuevo diferenciado del de cambio de plan de precios actual.</w:t>
            </w:r>
          </w:p>
          <w:p w:rsidR="00DF4D7D" w:rsidRDefault="00DF4D7D" w:rsidP="00B465C1">
            <w:pPr>
              <w:pStyle w:val="ListParagraph"/>
              <w:ind w:left="1170"/>
              <w:rPr>
                <w:color w:val="0000FF"/>
              </w:rPr>
            </w:pPr>
          </w:p>
          <w:p w:rsidR="00DF4D7D" w:rsidRPr="000C12F5" w:rsidRDefault="00802F32" w:rsidP="00DF4D7D">
            <w:pPr>
              <w:rPr>
                <w:color w:val="0000FF"/>
              </w:rPr>
            </w:pPr>
            <w:r>
              <w:rPr>
                <w:rFonts w:ascii="Calibri" w:hAnsi="Calibri" w:cs="Calibri"/>
                <w:color w:val="806000" w:themeColor="accent4" w:themeShade="80"/>
                <w:sz w:val="22"/>
                <w:szCs w:val="22"/>
              </w:rPr>
              <w:t>[Dudas Viewnext 2018-02-01 - NSC</w:t>
            </w:r>
            <w:r w:rsidR="00DF4D7D" w:rsidRPr="00FC1C94">
              <w:rPr>
                <w:rFonts w:ascii="Calibri" w:hAnsi="Calibri" w:cs="Calibri"/>
                <w:color w:val="806000" w:themeColor="accent4" w:themeShade="80"/>
                <w:sz w:val="22"/>
                <w:szCs w:val="22"/>
              </w:rPr>
              <w:t xml:space="preserve">: </w:t>
            </w:r>
            <w:r w:rsidR="00DF4D7D">
              <w:rPr>
                <w:rFonts w:ascii="Calibri" w:hAnsi="Calibri" w:cs="Calibri"/>
                <w:color w:val="806000" w:themeColor="accent4" w:themeShade="80"/>
                <w:sz w:val="22"/>
                <w:szCs w:val="22"/>
              </w:rPr>
              <w:t>OK]</w:t>
            </w:r>
          </w:p>
          <w:p w:rsidR="00DF4D7D" w:rsidRPr="003872F7" w:rsidRDefault="00DF4D7D" w:rsidP="00B465C1">
            <w:pPr>
              <w:pStyle w:val="ListParagraph"/>
              <w:ind w:left="1170"/>
              <w:rPr>
                <w:color w:val="0000FF"/>
              </w:rPr>
            </w:pPr>
          </w:p>
          <w:p w:rsidR="00B465C1" w:rsidRPr="003872F7" w:rsidRDefault="00B465C1" w:rsidP="000C6C60">
            <w:pPr>
              <w:pStyle w:val="ListParagraph"/>
              <w:ind w:left="1170"/>
              <w:rPr>
                <w:color w:val="0000FF"/>
              </w:rPr>
            </w:pPr>
          </w:p>
          <w:p w:rsidR="00B465C1" w:rsidRPr="003872F7" w:rsidRDefault="00B465C1" w:rsidP="00B465C1">
            <w:pPr>
              <w:pStyle w:val="ListParagraph"/>
              <w:numPr>
                <w:ilvl w:val="0"/>
                <w:numId w:val="3"/>
              </w:numPr>
              <w:rPr>
                <w:color w:val="0000FF"/>
              </w:rPr>
            </w:pPr>
            <w:r w:rsidRPr="003872F7">
              <w:rPr>
                <w:b/>
                <w:color w:val="0000FF"/>
                <w:u w:val="single"/>
              </w:rPr>
              <w:t>Informes de seguimiento y pago</w:t>
            </w:r>
            <w:r w:rsidRPr="003872F7">
              <w:rPr>
                <w:color w:val="0000FF"/>
              </w:rPr>
              <w:t>. Se deberán desarrollar</w:t>
            </w:r>
            <w:r>
              <w:rPr>
                <w:color w:val="0000FF"/>
              </w:rPr>
              <w:t xml:space="preserve">/adaptar </w:t>
            </w:r>
            <w:r w:rsidRPr="003872F7">
              <w:rPr>
                <w:color w:val="0000FF"/>
              </w:rPr>
              <w:t>en Callidus los informes necesarios que permitan al distribuidor llevar a cabo tanto el seguimiento de su actividad como el de sus objetivos y sus pagos.</w:t>
            </w:r>
          </w:p>
          <w:p w:rsidR="00B465C1" w:rsidRDefault="00B465C1" w:rsidP="000C6C60">
            <w:pPr>
              <w:pStyle w:val="ListParagraph"/>
              <w:ind w:left="1170"/>
              <w:rPr>
                <w:color w:val="0000FF"/>
              </w:rPr>
            </w:pPr>
          </w:p>
          <w:p w:rsidR="00DF4D7D" w:rsidRPr="0088221B" w:rsidRDefault="00802F32" w:rsidP="00DF4D7D">
            <w:pPr>
              <w:rPr>
                <w:color w:val="0000FF"/>
              </w:rPr>
            </w:pPr>
            <w:r>
              <w:rPr>
                <w:rFonts w:ascii="Calibri" w:hAnsi="Calibri" w:cs="Calibri"/>
                <w:color w:val="806000" w:themeColor="accent4" w:themeShade="80"/>
                <w:sz w:val="22"/>
                <w:szCs w:val="22"/>
              </w:rPr>
              <w:lastRenderedPageBreak/>
              <w:t>[Dudas Viewnext 2018-02-01 - NSC</w:t>
            </w:r>
            <w:r w:rsidR="00DF4D7D" w:rsidRPr="00FC1C94">
              <w:rPr>
                <w:rFonts w:ascii="Calibri" w:hAnsi="Calibri" w:cs="Calibri"/>
                <w:color w:val="806000" w:themeColor="accent4" w:themeShade="80"/>
                <w:sz w:val="22"/>
                <w:szCs w:val="22"/>
              </w:rPr>
              <w:t xml:space="preserve">: </w:t>
            </w:r>
            <w:r w:rsidR="00DF4D7D">
              <w:rPr>
                <w:rFonts w:ascii="Calibri" w:hAnsi="Calibri" w:cs="Calibri"/>
                <w:color w:val="806000" w:themeColor="accent4" w:themeShade="80"/>
                <w:sz w:val="22"/>
                <w:szCs w:val="22"/>
              </w:rPr>
              <w:t>Los informes necesarios son los que defina Vodafone y por tanto deben formar parte del requisito, para saber qué cantidad de informes es y con qué características, qué información deben mostrar]</w:t>
            </w:r>
          </w:p>
          <w:p w:rsidR="00DF4D7D" w:rsidRPr="00DF4D7D" w:rsidRDefault="00DF4D7D" w:rsidP="00DF4D7D">
            <w:pPr>
              <w:rPr>
                <w:color w:val="0000FF"/>
              </w:rPr>
            </w:pPr>
          </w:p>
          <w:p w:rsidR="00B465C1" w:rsidRPr="003872F7" w:rsidRDefault="00B465C1" w:rsidP="00B465C1">
            <w:pPr>
              <w:pStyle w:val="ListParagraph"/>
              <w:numPr>
                <w:ilvl w:val="0"/>
                <w:numId w:val="3"/>
              </w:numPr>
              <w:rPr>
                <w:color w:val="0000FF"/>
              </w:rPr>
            </w:pPr>
            <w:r w:rsidRPr="003872F7">
              <w:rPr>
                <w:b/>
                <w:color w:val="0000FF"/>
                <w:u w:val="single"/>
              </w:rPr>
              <w:t>Seguimiento de actividad y auditorías de Comisiones</w:t>
            </w:r>
            <w:r w:rsidRPr="003872F7">
              <w:rPr>
                <w:color w:val="0000FF"/>
              </w:rPr>
              <w:t>. Será necesario implementar en el Universo operacional vigente de BO o la herramienta que exista los desarrollos que permitan a los usuarios de comisiones realizar las tareas de seguimiento de actividad necesario para aplicar el modelo, auditorías del cálculo de las reglas y del pago que se realizará a las plataformas</w:t>
            </w:r>
          </w:p>
          <w:p w:rsidR="00B465C1" w:rsidRDefault="00B465C1" w:rsidP="000C6C60">
            <w:pPr>
              <w:pStyle w:val="ListParagraph"/>
              <w:ind w:left="1170"/>
              <w:rPr>
                <w:color w:val="0000FF"/>
              </w:rPr>
            </w:pPr>
          </w:p>
          <w:p w:rsidR="00DF4D7D" w:rsidRPr="000C12F5" w:rsidRDefault="00802F32" w:rsidP="00DF4D7D">
            <w:pPr>
              <w:rPr>
                <w:color w:val="0000FF"/>
              </w:rPr>
            </w:pPr>
            <w:r>
              <w:rPr>
                <w:rFonts w:ascii="Calibri" w:hAnsi="Calibri" w:cs="Calibri"/>
                <w:color w:val="806000" w:themeColor="accent4" w:themeShade="80"/>
                <w:sz w:val="22"/>
                <w:szCs w:val="22"/>
              </w:rPr>
              <w:t>[Dudas Viewnext 2018-02-01 - NSC</w:t>
            </w:r>
            <w:r w:rsidR="00DF4D7D" w:rsidRPr="00FC1C94">
              <w:rPr>
                <w:rFonts w:ascii="Calibri" w:hAnsi="Calibri" w:cs="Calibri"/>
                <w:color w:val="806000" w:themeColor="accent4" w:themeShade="80"/>
                <w:sz w:val="22"/>
                <w:szCs w:val="22"/>
              </w:rPr>
              <w:t xml:space="preserve">: </w:t>
            </w:r>
            <w:r w:rsidR="00DF4D7D">
              <w:rPr>
                <w:rFonts w:ascii="Calibri" w:hAnsi="Calibri" w:cs="Calibri"/>
                <w:color w:val="806000" w:themeColor="accent4" w:themeShade="80"/>
                <w:sz w:val="22"/>
                <w:szCs w:val="22"/>
              </w:rPr>
              <w:t xml:space="preserve">OK como premisa general, podría ser necesaria alguna </w:t>
            </w:r>
            <w:proofErr w:type="spellStart"/>
            <w:r w:rsidR="00DF4D7D">
              <w:rPr>
                <w:rFonts w:ascii="Calibri" w:hAnsi="Calibri" w:cs="Calibri"/>
                <w:color w:val="806000" w:themeColor="accent4" w:themeShade="80"/>
                <w:sz w:val="22"/>
                <w:szCs w:val="22"/>
              </w:rPr>
              <w:t>adpatación</w:t>
            </w:r>
            <w:proofErr w:type="spellEnd"/>
            <w:r w:rsidR="00DF4D7D">
              <w:rPr>
                <w:rFonts w:ascii="Calibri" w:hAnsi="Calibri" w:cs="Calibri"/>
                <w:color w:val="806000" w:themeColor="accent4" w:themeShade="80"/>
                <w:sz w:val="22"/>
                <w:szCs w:val="22"/>
              </w:rPr>
              <w:t xml:space="preserve"> en función de qué nueva información se reciba y donde se mapee]</w:t>
            </w:r>
          </w:p>
          <w:p w:rsidR="00DF4D7D" w:rsidRPr="003872F7" w:rsidRDefault="00DF4D7D" w:rsidP="000C6C60">
            <w:pPr>
              <w:pStyle w:val="ListParagraph"/>
              <w:ind w:left="1170"/>
              <w:rPr>
                <w:color w:val="0000FF"/>
              </w:rPr>
            </w:pPr>
          </w:p>
          <w:p w:rsidR="00B465C1" w:rsidRPr="0009404B" w:rsidRDefault="00B465C1" w:rsidP="00B465C1">
            <w:pPr>
              <w:pStyle w:val="ListParagraph"/>
              <w:numPr>
                <w:ilvl w:val="0"/>
                <w:numId w:val="3"/>
              </w:numPr>
              <w:rPr>
                <w:i/>
                <w:color w:val="0000FF"/>
              </w:rPr>
            </w:pPr>
            <w:r w:rsidRPr="003872F7">
              <w:rPr>
                <w:b/>
                <w:color w:val="0000FF"/>
                <w:u w:val="single"/>
              </w:rPr>
              <w:t>Universos DWH para usuarios que no son de comisiones</w:t>
            </w:r>
            <w:r w:rsidRPr="003872F7">
              <w:rPr>
                <w:color w:val="0000FF"/>
              </w:rPr>
              <w:t xml:space="preserve">. Será necesario que la información del pago, cálculo y actividad </w:t>
            </w:r>
            <w:proofErr w:type="gramStart"/>
            <w:r w:rsidRPr="003872F7">
              <w:rPr>
                <w:color w:val="0000FF"/>
              </w:rPr>
              <w:t>utilizadas</w:t>
            </w:r>
            <w:proofErr w:type="gramEnd"/>
            <w:r w:rsidRPr="003872F7">
              <w:rPr>
                <w:color w:val="0000FF"/>
              </w:rPr>
              <w:t xml:space="preserve"> para cada ciclo de comisiones se vuelque al universo de DWH.</w:t>
            </w:r>
          </w:p>
          <w:p w:rsidR="00B465C1" w:rsidRPr="0009404B" w:rsidRDefault="00B465C1" w:rsidP="000C6C60">
            <w:pPr>
              <w:pStyle w:val="ListParagraph"/>
              <w:rPr>
                <w:i/>
                <w:color w:val="0000FF"/>
              </w:rPr>
            </w:pPr>
          </w:p>
          <w:p w:rsidR="00DF4D7D" w:rsidRPr="000C12F5" w:rsidRDefault="00802F32" w:rsidP="00DF4D7D">
            <w:pPr>
              <w:rPr>
                <w:color w:val="0000FF"/>
              </w:rPr>
            </w:pPr>
            <w:r>
              <w:rPr>
                <w:rFonts w:ascii="Calibri" w:hAnsi="Calibri" w:cs="Calibri"/>
                <w:color w:val="806000" w:themeColor="accent4" w:themeShade="80"/>
                <w:sz w:val="22"/>
                <w:szCs w:val="22"/>
              </w:rPr>
              <w:t>[Dudas Viewnext 2018-02-01 - NSC</w:t>
            </w:r>
            <w:r w:rsidR="00DF4D7D" w:rsidRPr="00FC1C94">
              <w:rPr>
                <w:rFonts w:ascii="Calibri" w:hAnsi="Calibri" w:cs="Calibri"/>
                <w:color w:val="806000" w:themeColor="accent4" w:themeShade="80"/>
                <w:sz w:val="22"/>
                <w:szCs w:val="22"/>
              </w:rPr>
              <w:t xml:space="preserve">: </w:t>
            </w:r>
            <w:r w:rsidR="00DF4D7D">
              <w:rPr>
                <w:rFonts w:ascii="Calibri" w:hAnsi="Calibri" w:cs="Calibri"/>
                <w:color w:val="806000" w:themeColor="accent4" w:themeShade="80"/>
                <w:sz w:val="22"/>
                <w:szCs w:val="22"/>
              </w:rPr>
              <w:t>OK como premisa general, probablemente no haya ninguna necesidad de cambio de la interfaz NSC -&gt; DWH, dado que ya se envían ya todas las transacciones, créditos, medidas, etc. En todo caso, su necesidad podría depender del mapeo de alguna nueva información en los campos de las transacciones]</w:t>
            </w:r>
          </w:p>
          <w:p w:rsidR="00B465C1" w:rsidRDefault="00B465C1" w:rsidP="000C6C60">
            <w:pPr>
              <w:rPr>
                <w:i/>
                <w:color w:val="0000FF"/>
              </w:rPr>
            </w:pPr>
          </w:p>
          <w:p w:rsidR="00B465C1" w:rsidRPr="00097165" w:rsidRDefault="00B465C1" w:rsidP="000C6C60">
            <w:pPr>
              <w:rPr>
                <w:i/>
                <w:color w:val="0000FF"/>
              </w:rPr>
            </w:pPr>
          </w:p>
          <w:p w:rsidR="00B465C1" w:rsidRDefault="00B465C1" w:rsidP="000C6C60">
            <w:pPr>
              <w:rPr>
                <w:i/>
                <w:color w:val="0000FF"/>
                <w:lang w:val="es-ES_tradnl"/>
              </w:rPr>
            </w:pPr>
          </w:p>
          <w:p w:rsidR="00B465C1" w:rsidRPr="00D8060F" w:rsidRDefault="00B465C1" w:rsidP="000C6C60">
            <w:pPr>
              <w:rPr>
                <w:sz w:val="20"/>
                <w:szCs w:val="20"/>
              </w:rPr>
            </w:pPr>
          </w:p>
        </w:tc>
      </w:tr>
      <w:tr w:rsidR="00B465C1" w:rsidRPr="00D33E83" w:rsidTr="000C6C60">
        <w:trPr>
          <w:gridAfter w:val="1"/>
          <w:wAfter w:w="396" w:type="pct"/>
          <w:trHeight w:val="276"/>
        </w:trPr>
        <w:tc>
          <w:tcPr>
            <w:tcW w:w="4604" w:type="pct"/>
            <w:gridSpan w:val="7"/>
            <w:vMerge/>
            <w:tcBorders>
              <w:top w:val="single" w:sz="4" w:space="0" w:color="auto"/>
              <w:left w:val="single" w:sz="4" w:space="0" w:color="auto"/>
              <w:bottom w:val="single" w:sz="4" w:space="0" w:color="auto"/>
              <w:right w:val="single" w:sz="4" w:space="0" w:color="auto"/>
            </w:tcBorders>
            <w:vAlign w:val="center"/>
          </w:tcPr>
          <w:p w:rsidR="00B465C1" w:rsidRPr="00D33E83" w:rsidRDefault="00B465C1" w:rsidP="000C6C60">
            <w:pPr>
              <w:rPr>
                <w:rFonts w:ascii="Vodafone Rg" w:hAnsi="Vodafone Rg"/>
                <w:lang w:val="es-ES_tradnl"/>
              </w:rPr>
            </w:pPr>
          </w:p>
        </w:tc>
      </w:tr>
      <w:tr w:rsidR="00B465C1" w:rsidRPr="000560B3" w:rsidTr="000C6C60">
        <w:trPr>
          <w:gridAfter w:val="1"/>
          <w:wAfter w:w="396" w:type="pct"/>
          <w:trHeight w:val="589"/>
        </w:trPr>
        <w:tc>
          <w:tcPr>
            <w:tcW w:w="3364" w:type="pct"/>
            <w:gridSpan w:val="4"/>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rsidR="00B465C1" w:rsidRPr="00D33E83" w:rsidRDefault="00B465C1" w:rsidP="000C6C60">
            <w:pPr>
              <w:rPr>
                <w:rFonts w:ascii="Vodafone Rg" w:hAnsi="Vodafone Rg"/>
                <w:b/>
                <w:color w:val="FFFFFF" w:themeColor="background1"/>
                <w:sz w:val="20"/>
                <w:lang w:val="es-ES_tradnl"/>
              </w:rPr>
            </w:pPr>
            <w:r w:rsidRPr="00D33E83">
              <w:rPr>
                <w:rFonts w:ascii="Vodafone Rg" w:hAnsi="Vodafone Rg"/>
                <w:b/>
                <w:color w:val="FFFFFF" w:themeColor="background1"/>
                <w:sz w:val="20"/>
                <w:lang w:val="es-ES_tradnl"/>
              </w:rPr>
              <w:lastRenderedPageBreak/>
              <w:t>Plan de pruebas a alto nivel</w:t>
            </w:r>
          </w:p>
        </w:tc>
        <w:tc>
          <w:tcPr>
            <w:tcW w:w="1239" w:type="pct"/>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rsidR="00B465C1" w:rsidRPr="00D33E83" w:rsidRDefault="00B465C1" w:rsidP="000C6C60">
            <w:pPr>
              <w:rPr>
                <w:rFonts w:ascii="Vodafone Rg" w:hAnsi="Vodafone Rg"/>
                <w:b/>
                <w:color w:val="FFFFFF" w:themeColor="background1"/>
                <w:sz w:val="20"/>
                <w:lang w:val="es-ES_tradnl"/>
              </w:rPr>
            </w:pPr>
            <w:r w:rsidRPr="00D33E83">
              <w:rPr>
                <w:rFonts w:ascii="Vodafone Rg" w:hAnsi="Vodafone Rg"/>
                <w:b/>
                <w:color w:val="FFFFFF" w:themeColor="background1"/>
                <w:sz w:val="20"/>
                <w:lang w:val="es-ES_tradnl"/>
              </w:rPr>
              <w:t xml:space="preserve">Volumen de </w:t>
            </w:r>
            <w:proofErr w:type="spellStart"/>
            <w:r w:rsidRPr="00D33E83">
              <w:rPr>
                <w:rFonts w:ascii="Vodafone Rg" w:hAnsi="Vodafone Rg"/>
                <w:b/>
                <w:color w:val="FFFFFF" w:themeColor="background1"/>
                <w:sz w:val="20"/>
                <w:lang w:val="es-ES_tradnl"/>
              </w:rPr>
              <w:t>UATs</w:t>
            </w:r>
            <w:proofErr w:type="spellEnd"/>
            <w:r w:rsidRPr="00D33E83">
              <w:rPr>
                <w:rFonts w:ascii="Vodafone Rg" w:hAnsi="Vodafone Rg"/>
                <w:b/>
                <w:color w:val="FFFFFF" w:themeColor="background1"/>
                <w:sz w:val="20"/>
                <w:lang w:val="es-ES_tradnl"/>
              </w:rPr>
              <w:t xml:space="preserve"> a alto nivel</w:t>
            </w:r>
          </w:p>
        </w:tc>
      </w:tr>
      <w:tr w:rsidR="00B465C1" w:rsidRPr="00D33E83" w:rsidTr="000C6C60">
        <w:trPr>
          <w:gridAfter w:val="1"/>
          <w:wAfter w:w="396" w:type="pct"/>
          <w:trHeight w:val="1230"/>
        </w:trPr>
        <w:tc>
          <w:tcPr>
            <w:tcW w:w="3364" w:type="pct"/>
            <w:gridSpan w:val="4"/>
            <w:tcBorders>
              <w:top w:val="single" w:sz="4" w:space="0" w:color="auto"/>
              <w:left w:val="single" w:sz="4" w:space="0" w:color="auto"/>
              <w:bottom w:val="single" w:sz="4" w:space="0" w:color="auto"/>
              <w:right w:val="single" w:sz="4" w:space="0" w:color="000000"/>
            </w:tcBorders>
            <w:vAlign w:val="center"/>
          </w:tcPr>
          <w:p w:rsidR="00B465C1" w:rsidRPr="00D33E83" w:rsidRDefault="00B465C1" w:rsidP="000C6C60">
            <w:pPr>
              <w:rPr>
                <w:rFonts w:ascii="Vodafone Rg" w:hAnsi="Vodafone Rg"/>
                <w:i/>
                <w:color w:val="808080" w:themeColor="background1" w:themeShade="80"/>
                <w:sz w:val="20"/>
                <w:lang w:val="es-ES_tradnl"/>
              </w:rPr>
            </w:pPr>
          </w:p>
        </w:tc>
        <w:tc>
          <w:tcPr>
            <w:tcW w:w="1239" w:type="pct"/>
            <w:gridSpan w:val="3"/>
            <w:tcBorders>
              <w:top w:val="single" w:sz="4" w:space="0" w:color="auto"/>
              <w:left w:val="single" w:sz="4" w:space="0" w:color="auto"/>
              <w:bottom w:val="single" w:sz="4" w:space="0" w:color="auto"/>
              <w:right w:val="single" w:sz="4" w:space="0" w:color="000000"/>
            </w:tcBorders>
            <w:vAlign w:val="center"/>
          </w:tcPr>
          <w:p w:rsidR="00B465C1" w:rsidRPr="00D33E83" w:rsidRDefault="00B465C1" w:rsidP="000C6C60">
            <w:pPr>
              <w:rPr>
                <w:rFonts w:ascii="Vodafone Rg" w:hAnsi="Vodafone Rg"/>
                <w:i/>
                <w:color w:val="808080" w:themeColor="background1" w:themeShade="80"/>
                <w:sz w:val="20"/>
                <w:lang w:val="es-ES_tradnl"/>
              </w:rPr>
            </w:pPr>
          </w:p>
        </w:tc>
      </w:tr>
      <w:tr w:rsidR="00B465C1" w:rsidRPr="00D33E83" w:rsidTr="000C6C60">
        <w:trPr>
          <w:gridAfter w:val="1"/>
          <w:wAfter w:w="396" w:type="pct"/>
          <w:trHeight w:val="1230"/>
        </w:trPr>
        <w:tc>
          <w:tcPr>
            <w:tcW w:w="3364" w:type="pct"/>
            <w:gridSpan w:val="4"/>
            <w:tcBorders>
              <w:top w:val="single" w:sz="4" w:space="0" w:color="auto"/>
              <w:left w:val="single" w:sz="4" w:space="0" w:color="auto"/>
              <w:bottom w:val="single" w:sz="4" w:space="0" w:color="auto"/>
              <w:right w:val="single" w:sz="4" w:space="0" w:color="000000"/>
            </w:tcBorders>
            <w:vAlign w:val="center"/>
          </w:tcPr>
          <w:p w:rsidR="00B465C1" w:rsidRPr="00D33E83" w:rsidRDefault="00B465C1" w:rsidP="000C6C60">
            <w:pPr>
              <w:rPr>
                <w:rFonts w:ascii="Vodafone Rg" w:hAnsi="Vodafone Rg"/>
                <w:i/>
                <w:color w:val="808080" w:themeColor="background1" w:themeShade="80"/>
                <w:sz w:val="20"/>
                <w:lang w:val="es-ES_tradnl"/>
              </w:rPr>
            </w:pPr>
          </w:p>
        </w:tc>
        <w:tc>
          <w:tcPr>
            <w:tcW w:w="1239" w:type="pct"/>
            <w:gridSpan w:val="3"/>
            <w:tcBorders>
              <w:top w:val="single" w:sz="4" w:space="0" w:color="auto"/>
              <w:left w:val="single" w:sz="4" w:space="0" w:color="auto"/>
              <w:bottom w:val="single" w:sz="4" w:space="0" w:color="auto"/>
              <w:right w:val="single" w:sz="4" w:space="0" w:color="000000"/>
            </w:tcBorders>
            <w:vAlign w:val="center"/>
          </w:tcPr>
          <w:p w:rsidR="00B465C1" w:rsidRPr="00D33E83" w:rsidRDefault="00B465C1" w:rsidP="000C6C60">
            <w:pPr>
              <w:rPr>
                <w:rFonts w:ascii="Vodafone Rg" w:hAnsi="Vodafone Rg"/>
                <w:i/>
                <w:color w:val="808080" w:themeColor="background1" w:themeShade="80"/>
                <w:sz w:val="20"/>
                <w:lang w:val="es-ES_tradnl"/>
              </w:rPr>
            </w:pPr>
          </w:p>
        </w:tc>
      </w:tr>
    </w:tbl>
    <w:p w:rsidR="00B465C1" w:rsidRPr="0087658A" w:rsidRDefault="00B465C1" w:rsidP="00B465C1">
      <w:pPr>
        <w:rPr>
          <w:rFonts w:ascii="Vodafone Rg" w:hAnsi="Vodafone Rg"/>
        </w:rPr>
      </w:pPr>
    </w:p>
    <w:p w:rsidR="009700BA" w:rsidRDefault="009700BA" w:rsidP="009700BA">
      <w:pPr>
        <w:pStyle w:val="Heading2"/>
      </w:pPr>
      <w:r>
        <w:t>RECUPERACIONES</w:t>
      </w:r>
    </w:p>
    <w:p w:rsidR="009700BA" w:rsidRDefault="009700BA" w:rsidP="009700BA"/>
    <w:p w:rsidR="009700BA" w:rsidRDefault="009700BA" w:rsidP="009700BA"/>
    <w:tbl>
      <w:tblPr>
        <w:tblW w:w="5421" w:type="pct"/>
        <w:tblLook w:val="04A0" w:firstRow="1" w:lastRow="0" w:firstColumn="1" w:lastColumn="0" w:noHBand="0" w:noVBand="1"/>
      </w:tblPr>
      <w:tblGrid>
        <w:gridCol w:w="1043"/>
        <w:gridCol w:w="349"/>
        <w:gridCol w:w="928"/>
        <w:gridCol w:w="683"/>
        <w:gridCol w:w="952"/>
        <w:gridCol w:w="799"/>
        <w:gridCol w:w="1365"/>
        <w:gridCol w:w="83"/>
        <w:gridCol w:w="173"/>
        <w:gridCol w:w="44"/>
        <w:gridCol w:w="809"/>
        <w:gridCol w:w="31"/>
        <w:gridCol w:w="1464"/>
        <w:gridCol w:w="486"/>
      </w:tblGrid>
      <w:tr w:rsidR="009700BA" w:rsidTr="009700BA">
        <w:trPr>
          <w:trHeight w:val="504"/>
        </w:trPr>
        <w:tc>
          <w:tcPr>
            <w:tcW w:w="1630" w:type="pct"/>
            <w:gridSpan w:val="4"/>
            <w:tcBorders>
              <w:top w:val="single" w:sz="4" w:space="0" w:color="auto"/>
              <w:left w:val="single" w:sz="4" w:space="0" w:color="auto"/>
              <w:bottom w:val="single" w:sz="4" w:space="0" w:color="auto"/>
              <w:right w:val="single" w:sz="4" w:space="0" w:color="auto"/>
            </w:tcBorders>
            <w:shd w:val="clear" w:color="auto" w:fill="FF0000"/>
            <w:vAlign w:val="center"/>
            <w:hideMark/>
          </w:tcPr>
          <w:p w:rsidR="009700BA" w:rsidRDefault="009700BA">
            <w:pPr>
              <w:spacing w:line="256" w:lineRule="auto"/>
              <w:rPr>
                <w:rFonts w:ascii="Vodafone Rg" w:hAnsi="Vodafone Rg"/>
                <w:b/>
                <w:color w:val="FFFFFF" w:themeColor="background1"/>
                <w:lang w:val="en-GB"/>
              </w:rPr>
            </w:pPr>
            <w:proofErr w:type="spellStart"/>
            <w:r>
              <w:rPr>
                <w:rFonts w:ascii="Vodafone Rg" w:hAnsi="Vodafone Rg"/>
                <w:b/>
                <w:color w:val="FFFFFF" w:themeColor="background1"/>
                <w:lang w:val="en-GB"/>
              </w:rPr>
              <w:t>Código</w:t>
            </w:r>
            <w:proofErr w:type="spellEnd"/>
            <w:r>
              <w:rPr>
                <w:rFonts w:ascii="Vodafone Rg" w:hAnsi="Vodafone Rg"/>
                <w:b/>
                <w:color w:val="FFFFFF" w:themeColor="background1"/>
                <w:lang w:val="en-GB"/>
              </w:rPr>
              <w:t xml:space="preserve"> de </w:t>
            </w:r>
            <w:proofErr w:type="spellStart"/>
            <w:r>
              <w:rPr>
                <w:rFonts w:ascii="Vodafone Rg" w:hAnsi="Vodafone Rg"/>
                <w:b/>
                <w:color w:val="FFFFFF" w:themeColor="background1"/>
                <w:lang w:val="en-GB"/>
              </w:rPr>
              <w:t>requerimiento</w:t>
            </w:r>
            <w:proofErr w:type="spellEnd"/>
          </w:p>
        </w:tc>
        <w:tc>
          <w:tcPr>
            <w:tcW w:w="1737" w:type="pct"/>
            <w:gridSpan w:val="4"/>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Códigos</w:t>
            </w:r>
            <w:proofErr w:type="spellEnd"/>
            <w:r>
              <w:rPr>
                <w:rFonts w:ascii="Vodafone Rg" w:hAnsi="Vodafone Rg"/>
                <w:b/>
                <w:color w:val="FFFFFF" w:themeColor="background1"/>
                <w:sz w:val="20"/>
                <w:lang w:val="en-GB"/>
              </w:rPr>
              <w:t xml:space="preserve"> de </w:t>
            </w:r>
            <w:proofErr w:type="spellStart"/>
            <w:r>
              <w:rPr>
                <w:rFonts w:ascii="Vodafone Rg" w:hAnsi="Vodafone Rg"/>
                <w:b/>
                <w:color w:val="FFFFFF" w:themeColor="background1"/>
                <w:sz w:val="20"/>
                <w:lang w:val="en-GB"/>
              </w:rPr>
              <w:t>requerimientos</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relacionados</w:t>
            </w:r>
            <w:proofErr w:type="spellEnd"/>
          </w:p>
        </w:tc>
        <w:tc>
          <w:tcPr>
            <w:tcW w:w="1633"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Descripción</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corta</w:t>
            </w:r>
            <w:proofErr w:type="spellEnd"/>
            <w:r>
              <w:rPr>
                <w:rFonts w:ascii="Vodafone Rg" w:hAnsi="Vodafone Rg"/>
                <w:b/>
                <w:color w:val="FFFFFF" w:themeColor="background1"/>
                <w:sz w:val="20"/>
                <w:lang w:val="en-GB"/>
              </w:rPr>
              <w:t xml:space="preserve"> del </w:t>
            </w:r>
            <w:proofErr w:type="spellStart"/>
            <w:r>
              <w:rPr>
                <w:rFonts w:ascii="Vodafone Rg" w:hAnsi="Vodafone Rg"/>
                <w:b/>
                <w:color w:val="FFFFFF" w:themeColor="background1"/>
                <w:sz w:val="20"/>
                <w:lang w:val="en-GB"/>
              </w:rPr>
              <w:t>requerimiento</w:t>
            </w:r>
            <w:proofErr w:type="spellEnd"/>
          </w:p>
        </w:tc>
      </w:tr>
      <w:tr w:rsidR="009700BA" w:rsidRPr="009700BA" w:rsidTr="009700BA">
        <w:trPr>
          <w:trHeight w:val="892"/>
        </w:trPr>
        <w:tc>
          <w:tcPr>
            <w:tcW w:w="1630" w:type="pct"/>
            <w:gridSpan w:val="4"/>
            <w:tcBorders>
              <w:top w:val="nil"/>
              <w:left w:val="single" w:sz="4" w:space="0" w:color="auto"/>
              <w:bottom w:val="nil"/>
              <w:right w:val="single" w:sz="4" w:space="0" w:color="auto"/>
            </w:tcBorders>
            <w:vAlign w:val="center"/>
            <w:hideMark/>
          </w:tcPr>
          <w:p w:rsidR="009700BA" w:rsidRDefault="00D70305">
            <w:pPr>
              <w:spacing w:line="256" w:lineRule="auto"/>
              <w:rPr>
                <w:rFonts w:ascii="Vodafone Rg" w:hAnsi="Vodafone Rg"/>
                <w:sz w:val="20"/>
                <w:lang w:val="es-ES_tradnl"/>
              </w:rPr>
            </w:pPr>
            <w:r>
              <w:rPr>
                <w:rFonts w:ascii="Vodafone Rg" w:hAnsi="Vodafone Rg"/>
                <w:sz w:val="20"/>
                <w:lang w:val="es-ES_tradnl"/>
              </w:rPr>
              <w:t>2_ 001</w:t>
            </w:r>
          </w:p>
        </w:tc>
        <w:tc>
          <w:tcPr>
            <w:tcW w:w="1737" w:type="pct"/>
            <w:gridSpan w:val="4"/>
            <w:tcBorders>
              <w:top w:val="single" w:sz="4" w:space="0" w:color="auto"/>
              <w:left w:val="nil"/>
              <w:bottom w:val="nil"/>
              <w:right w:val="single" w:sz="4" w:space="0" w:color="auto"/>
            </w:tcBorders>
            <w:vAlign w:val="center"/>
          </w:tcPr>
          <w:p w:rsidR="009700BA" w:rsidRDefault="009700BA">
            <w:pPr>
              <w:spacing w:line="256" w:lineRule="auto"/>
              <w:rPr>
                <w:rFonts w:ascii="Vodafone Rg" w:hAnsi="Vodafone Rg"/>
                <w:sz w:val="20"/>
                <w:lang w:val="es-ES_tradnl"/>
              </w:rPr>
            </w:pPr>
          </w:p>
        </w:tc>
        <w:tc>
          <w:tcPr>
            <w:tcW w:w="1633" w:type="pct"/>
            <w:gridSpan w:val="6"/>
            <w:tcBorders>
              <w:top w:val="single" w:sz="4" w:space="0" w:color="auto"/>
              <w:left w:val="nil"/>
              <w:bottom w:val="nil"/>
              <w:right w:val="single" w:sz="4" w:space="0" w:color="auto"/>
            </w:tcBorders>
            <w:vAlign w:val="center"/>
            <w:hideMark/>
          </w:tcPr>
          <w:p w:rsidR="009700BA" w:rsidRDefault="009700BA">
            <w:pPr>
              <w:spacing w:line="256" w:lineRule="auto"/>
              <w:rPr>
                <w:rFonts w:ascii="Vodafone Rg" w:hAnsi="Vodafone Rg"/>
                <w:sz w:val="20"/>
              </w:rPr>
            </w:pPr>
            <w:r>
              <w:rPr>
                <w:rStyle w:val="nfasissutil1"/>
                <w:rFonts w:ascii="Vodafone Rg" w:eastAsiaTheme="majorEastAsia" w:hAnsi="Vodafone Rg"/>
                <w:sz w:val="20"/>
                <w:lang w:val="es-ES_tradnl"/>
              </w:rPr>
              <w:t xml:space="preserve">Modelo de </w:t>
            </w:r>
            <w:proofErr w:type="spellStart"/>
            <w:r>
              <w:rPr>
                <w:rStyle w:val="nfasissutil1"/>
                <w:rFonts w:ascii="Vodafone Rg" w:eastAsiaTheme="majorEastAsia" w:hAnsi="Vodafone Rg"/>
                <w:sz w:val="20"/>
                <w:lang w:val="es-ES_tradnl"/>
              </w:rPr>
              <w:t>comisionamiento</w:t>
            </w:r>
            <w:proofErr w:type="spellEnd"/>
            <w:r>
              <w:rPr>
                <w:rStyle w:val="nfasissutil1"/>
                <w:rFonts w:ascii="Vodafone Rg" w:eastAsiaTheme="majorEastAsia" w:hAnsi="Vodafone Rg"/>
                <w:sz w:val="20"/>
                <w:lang w:val="es-ES_tradnl"/>
              </w:rPr>
              <w:t xml:space="preserve"> en la recuperación de clientes</w:t>
            </w:r>
          </w:p>
        </w:tc>
      </w:tr>
      <w:tr w:rsidR="009700BA" w:rsidTr="009700BA">
        <w:trPr>
          <w:trHeight w:val="1555"/>
        </w:trPr>
        <w:tc>
          <w:tcPr>
            <w:tcW w:w="566" w:type="pct"/>
            <w:tcBorders>
              <w:top w:val="single" w:sz="4" w:space="0" w:color="auto"/>
              <w:left w:val="single" w:sz="4" w:space="0" w:color="auto"/>
              <w:bottom w:val="nil"/>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sz w:val="20"/>
                <w:szCs w:val="20"/>
                <w:lang w:val="en-GB"/>
              </w:rPr>
            </w:pPr>
            <w:r>
              <w:rPr>
                <w:rFonts w:ascii="Vodafone Rg" w:hAnsi="Vodafone Rg"/>
                <w:b/>
                <w:color w:val="FFFFFF" w:themeColor="background1"/>
                <w:sz w:val="20"/>
                <w:szCs w:val="20"/>
                <w:lang w:val="en-GB"/>
              </w:rPr>
              <w:lastRenderedPageBreak/>
              <w:t>Version</w:t>
            </w:r>
          </w:p>
        </w:tc>
        <w:tc>
          <w:tcPr>
            <w:tcW w:w="1064" w:type="pct"/>
            <w:gridSpan w:val="3"/>
            <w:tcBorders>
              <w:top w:val="single" w:sz="4" w:space="0" w:color="auto"/>
              <w:left w:val="single" w:sz="4" w:space="0" w:color="auto"/>
              <w:bottom w:val="nil"/>
              <w:right w:val="single" w:sz="4" w:space="0" w:color="auto"/>
            </w:tcBorders>
            <w:vAlign w:val="center"/>
            <w:hideMark/>
          </w:tcPr>
          <w:p w:rsidR="009700BA" w:rsidRDefault="009700BA">
            <w:pPr>
              <w:spacing w:line="256" w:lineRule="auto"/>
              <w:rPr>
                <w:rFonts w:ascii="Vodafone Rg" w:hAnsi="Vodafone Rg"/>
                <w:sz w:val="20"/>
                <w:szCs w:val="20"/>
                <w:highlight w:val="yellow"/>
                <w:lang w:val="en-GB"/>
              </w:rPr>
            </w:pPr>
            <w:r>
              <w:rPr>
                <w:rStyle w:val="nfasissutil1"/>
                <w:rFonts w:ascii="Vodafone Rg" w:eastAsiaTheme="majorEastAsia" w:hAnsi="Vodafone Rg"/>
                <w:sz w:val="20"/>
                <w:szCs w:val="20"/>
                <w:lang w:val="en-GB"/>
              </w:rPr>
              <w:t>1</w:t>
            </w:r>
          </w:p>
        </w:tc>
        <w:tc>
          <w:tcPr>
            <w:tcW w:w="517" w:type="pct"/>
            <w:tcBorders>
              <w:top w:val="single" w:sz="4" w:space="0" w:color="auto"/>
              <w:left w:val="single" w:sz="4" w:space="0" w:color="auto"/>
              <w:bottom w:val="nil"/>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sz w:val="20"/>
                <w:szCs w:val="20"/>
                <w:lang w:val="en-GB"/>
              </w:rPr>
            </w:pPr>
            <w:r>
              <w:rPr>
                <w:rFonts w:ascii="Vodafone Rg" w:hAnsi="Vodafone Rg"/>
                <w:b/>
                <w:color w:val="FFFFFF" w:themeColor="background1"/>
                <w:sz w:val="20"/>
                <w:szCs w:val="20"/>
                <w:lang w:val="en-GB"/>
              </w:rPr>
              <w:t>Status</w:t>
            </w:r>
          </w:p>
        </w:tc>
        <w:tc>
          <w:tcPr>
            <w:tcW w:w="1220" w:type="pct"/>
            <w:gridSpan w:val="3"/>
            <w:tcBorders>
              <w:top w:val="single" w:sz="4" w:space="0" w:color="auto"/>
              <w:left w:val="single" w:sz="4" w:space="0" w:color="auto"/>
              <w:bottom w:val="nil"/>
              <w:right w:val="single" w:sz="4" w:space="0" w:color="auto"/>
            </w:tcBorders>
            <w:vAlign w:val="center"/>
            <w:hideMark/>
          </w:tcPr>
          <w:p w:rsidR="009700BA" w:rsidRDefault="009700BA">
            <w:pPr>
              <w:spacing w:line="256" w:lineRule="auto"/>
              <w:rPr>
                <w:rStyle w:val="nfasissutil1"/>
                <w:rFonts w:ascii="Vodafone Rg" w:eastAsiaTheme="majorEastAsia" w:hAnsi="Vodafone Rg"/>
                <w:sz w:val="20"/>
                <w:szCs w:val="20"/>
                <w:lang w:val="es-ES_tradnl"/>
              </w:rPr>
            </w:pPr>
            <w:r>
              <w:rPr>
                <w:rStyle w:val="nfasissutil1"/>
                <w:rFonts w:ascii="Vodafone Rg" w:eastAsiaTheme="majorEastAsia" w:hAnsi="Vodafone Rg"/>
                <w:sz w:val="20"/>
                <w:szCs w:val="20"/>
                <w:lang w:val="es-ES_tradnl"/>
              </w:rPr>
              <w:t>Trabajo en curso</w:t>
            </w:r>
          </w:p>
          <w:p w:rsidR="009700BA" w:rsidRDefault="009700BA">
            <w:pPr>
              <w:spacing w:line="256" w:lineRule="auto"/>
              <w:rPr>
                <w:rStyle w:val="nfasissutil1"/>
                <w:rFonts w:ascii="Vodafone Rg" w:eastAsiaTheme="majorEastAsia" w:hAnsi="Vodafone Rg"/>
                <w:sz w:val="20"/>
                <w:szCs w:val="20"/>
                <w:lang w:val="es-ES_tradnl"/>
              </w:rPr>
            </w:pPr>
            <w:r>
              <w:rPr>
                <w:rStyle w:val="nfasissutil1"/>
                <w:rFonts w:ascii="Vodafone Rg" w:eastAsiaTheme="majorEastAsia" w:hAnsi="Vodafone Rg"/>
                <w:sz w:val="20"/>
                <w:szCs w:val="20"/>
                <w:lang w:val="es-ES_tradnl"/>
              </w:rPr>
              <w:t xml:space="preserve">Validado </w:t>
            </w:r>
          </w:p>
          <w:p w:rsidR="009700BA" w:rsidRDefault="009700BA">
            <w:pPr>
              <w:spacing w:line="256" w:lineRule="auto"/>
            </w:pPr>
            <w:r>
              <w:rPr>
                <w:rStyle w:val="nfasissutil1"/>
                <w:rFonts w:ascii="Vodafone Rg" w:eastAsiaTheme="majorEastAsia" w:hAnsi="Vodafone Rg"/>
                <w:sz w:val="20"/>
                <w:szCs w:val="20"/>
                <w:lang w:val="es-ES_tradnl"/>
              </w:rPr>
              <w:t>Cancelado</w:t>
            </w:r>
          </w:p>
        </w:tc>
        <w:tc>
          <w:tcPr>
            <w:tcW w:w="574" w:type="pct"/>
            <w:gridSpan w:val="4"/>
            <w:tcBorders>
              <w:top w:val="single" w:sz="4" w:space="0" w:color="auto"/>
              <w:left w:val="single" w:sz="4" w:space="0" w:color="auto"/>
              <w:bottom w:val="nil"/>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sz w:val="20"/>
                <w:szCs w:val="20"/>
                <w:lang w:val="en-GB"/>
              </w:rPr>
            </w:pPr>
            <w:proofErr w:type="spellStart"/>
            <w:r>
              <w:rPr>
                <w:rFonts w:ascii="Vodafone Rg" w:hAnsi="Vodafone Rg"/>
                <w:b/>
                <w:color w:val="FFFFFF" w:themeColor="background1"/>
                <w:sz w:val="20"/>
                <w:szCs w:val="20"/>
                <w:lang w:val="en-GB"/>
              </w:rPr>
              <w:t>Autor</w:t>
            </w:r>
            <w:proofErr w:type="spellEnd"/>
          </w:p>
        </w:tc>
        <w:tc>
          <w:tcPr>
            <w:tcW w:w="1059" w:type="pct"/>
            <w:gridSpan w:val="2"/>
            <w:tcBorders>
              <w:top w:val="single" w:sz="4" w:space="0" w:color="auto"/>
              <w:left w:val="single" w:sz="4" w:space="0" w:color="auto"/>
              <w:bottom w:val="nil"/>
              <w:right w:val="single" w:sz="4" w:space="0" w:color="auto"/>
            </w:tcBorders>
            <w:vAlign w:val="center"/>
            <w:hideMark/>
          </w:tcPr>
          <w:p w:rsidR="009700BA" w:rsidRDefault="009700BA">
            <w:pPr>
              <w:spacing w:line="256" w:lineRule="auto"/>
              <w:rPr>
                <w:rFonts w:ascii="Vodafone Rg" w:hAnsi="Vodafone Rg"/>
                <w:sz w:val="20"/>
                <w:szCs w:val="20"/>
                <w:lang w:val="en-GB"/>
              </w:rPr>
            </w:pPr>
            <w:r>
              <w:rPr>
                <w:rStyle w:val="nfasissutil1"/>
                <w:rFonts w:ascii="Vodafone Rg" w:eastAsiaTheme="majorEastAsia" w:hAnsi="Vodafone Rg"/>
                <w:sz w:val="22"/>
              </w:rPr>
              <w:t>Marta Echeverría</w:t>
            </w:r>
          </w:p>
        </w:tc>
      </w:tr>
      <w:tr w:rsidR="009700BA" w:rsidRPr="009700BA" w:rsidTr="009700BA">
        <w:trPr>
          <w:trHeight w:val="841"/>
        </w:trPr>
        <w:tc>
          <w:tcPr>
            <w:tcW w:w="566" w:type="pct"/>
            <w:tcBorders>
              <w:top w:val="single" w:sz="4" w:space="0" w:color="auto"/>
              <w:left w:val="single" w:sz="4" w:space="0" w:color="auto"/>
              <w:bottom w:val="nil"/>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sz w:val="20"/>
                <w:lang w:val="en-GB"/>
              </w:rPr>
            </w:pPr>
            <w:proofErr w:type="spellStart"/>
            <w:r>
              <w:rPr>
                <w:rFonts w:ascii="Vodafone Rg" w:hAnsi="Vodafone Rg"/>
                <w:b/>
                <w:color w:val="FFFFFF" w:themeColor="background1"/>
                <w:sz w:val="20"/>
                <w:lang w:val="en-GB"/>
              </w:rPr>
              <w:t>Prioridad</w:t>
            </w:r>
            <w:proofErr w:type="spellEnd"/>
          </w:p>
        </w:tc>
        <w:tc>
          <w:tcPr>
            <w:tcW w:w="1581" w:type="pct"/>
            <w:gridSpan w:val="4"/>
            <w:tcBorders>
              <w:top w:val="single" w:sz="4" w:space="0" w:color="auto"/>
              <w:left w:val="single" w:sz="4" w:space="0" w:color="auto"/>
              <w:bottom w:val="nil"/>
              <w:right w:val="single" w:sz="4" w:space="0" w:color="auto"/>
            </w:tcBorders>
            <w:vAlign w:val="center"/>
          </w:tcPr>
          <w:p w:rsidR="009700BA" w:rsidRDefault="009700BA">
            <w:pPr>
              <w:spacing w:line="256" w:lineRule="auto"/>
              <w:rPr>
                <w:rStyle w:val="nfasissutil1"/>
                <w:rFonts w:ascii="Vodafone Rg" w:eastAsiaTheme="majorEastAsia" w:hAnsi="Vodafone Rg"/>
                <w:sz w:val="20"/>
                <w:szCs w:val="20"/>
                <w:lang w:val="es-ES_tradnl"/>
              </w:rPr>
            </w:pPr>
            <w:r>
              <w:rPr>
                <w:rStyle w:val="nfasissutil1"/>
                <w:rFonts w:ascii="Vodafone Rg" w:eastAsiaTheme="majorEastAsia" w:hAnsi="Vodafone Rg"/>
                <w:sz w:val="20"/>
                <w:szCs w:val="20"/>
                <w:lang w:val="es-ES_tradnl"/>
              </w:rPr>
              <w:t>1 Core</w:t>
            </w:r>
          </w:p>
          <w:p w:rsidR="009700BA" w:rsidRDefault="009700BA">
            <w:pPr>
              <w:spacing w:line="256" w:lineRule="auto"/>
              <w:rPr>
                <w:rStyle w:val="nfasissutil1"/>
                <w:rFonts w:eastAsiaTheme="majorEastAsia"/>
                <w:lang w:val="es-ES_tradnl"/>
              </w:rPr>
            </w:pPr>
          </w:p>
        </w:tc>
        <w:tc>
          <w:tcPr>
            <w:tcW w:w="1220" w:type="pct"/>
            <w:gridSpan w:val="3"/>
            <w:tcBorders>
              <w:top w:val="single" w:sz="4" w:space="0" w:color="auto"/>
              <w:left w:val="single" w:sz="4" w:space="0" w:color="auto"/>
              <w:bottom w:val="nil"/>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iCs/>
                <w:color w:val="FFFFFF" w:themeColor="background1"/>
                <w:sz w:val="20"/>
              </w:rPr>
            </w:pPr>
            <w:r>
              <w:rPr>
                <w:rFonts w:ascii="Vodafone Rg" w:hAnsi="Vodafone Rg"/>
                <w:b/>
                <w:iCs/>
                <w:color w:val="FFFFFF" w:themeColor="background1"/>
                <w:sz w:val="20"/>
              </w:rPr>
              <w:t>Sistemas afectados</w:t>
            </w:r>
          </w:p>
          <w:p w:rsidR="009700BA" w:rsidRDefault="009700BA">
            <w:pPr>
              <w:spacing w:line="256" w:lineRule="auto"/>
              <w:rPr>
                <w:i/>
              </w:rPr>
            </w:pPr>
            <w:r>
              <w:rPr>
                <w:rFonts w:ascii="Vodafone Rg" w:hAnsi="Vodafone Rg"/>
                <w:b/>
                <w:iCs/>
                <w:color w:val="FFFFFF" w:themeColor="background1"/>
                <w:sz w:val="20"/>
              </w:rPr>
              <w:t>(a nivel usuario)</w:t>
            </w:r>
          </w:p>
        </w:tc>
        <w:tc>
          <w:tcPr>
            <w:tcW w:w="1633" w:type="pct"/>
            <w:gridSpan w:val="6"/>
            <w:tcBorders>
              <w:top w:val="single" w:sz="4" w:space="0" w:color="auto"/>
              <w:left w:val="single" w:sz="4" w:space="0" w:color="auto"/>
              <w:bottom w:val="nil"/>
              <w:right w:val="single" w:sz="4" w:space="0" w:color="auto"/>
            </w:tcBorders>
            <w:vAlign w:val="center"/>
          </w:tcPr>
          <w:p w:rsidR="009700BA" w:rsidRDefault="009700BA">
            <w:pPr>
              <w:spacing w:line="256" w:lineRule="auto"/>
              <w:rPr>
                <w:rStyle w:val="nfasissutil1"/>
                <w:rFonts w:ascii="Vodafone Rg" w:eastAsiaTheme="majorEastAsia" w:hAnsi="Vodafone Rg"/>
              </w:rPr>
            </w:pPr>
          </w:p>
        </w:tc>
      </w:tr>
      <w:tr w:rsidR="009700BA" w:rsidTr="009700BA">
        <w:trPr>
          <w:trHeight w:val="556"/>
        </w:trPr>
        <w:tc>
          <w:tcPr>
            <w:tcW w:w="5000" w:type="pct"/>
            <w:gridSpan w:val="1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Descripción</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detallada</w:t>
            </w:r>
            <w:proofErr w:type="spellEnd"/>
            <w:r>
              <w:rPr>
                <w:rFonts w:ascii="Vodafone Rg" w:hAnsi="Vodafone Rg"/>
                <w:b/>
                <w:color w:val="FFFFFF" w:themeColor="background1"/>
                <w:sz w:val="20"/>
                <w:lang w:val="en-GB"/>
              </w:rPr>
              <w:t xml:space="preserve"> del </w:t>
            </w:r>
            <w:proofErr w:type="spellStart"/>
            <w:r>
              <w:rPr>
                <w:rFonts w:ascii="Vodafone Rg" w:hAnsi="Vodafone Rg"/>
                <w:b/>
                <w:color w:val="FFFFFF" w:themeColor="background1"/>
                <w:sz w:val="20"/>
                <w:lang w:val="en-GB"/>
              </w:rPr>
              <w:t>requerimiento</w:t>
            </w:r>
            <w:proofErr w:type="spellEnd"/>
          </w:p>
        </w:tc>
      </w:tr>
      <w:tr w:rsidR="009700BA" w:rsidRPr="009700BA" w:rsidTr="009700BA">
        <w:trPr>
          <w:trHeight w:val="517"/>
        </w:trPr>
        <w:tc>
          <w:tcPr>
            <w:tcW w:w="5000" w:type="pct"/>
            <w:gridSpan w:val="14"/>
            <w:vMerge w:val="restart"/>
            <w:tcBorders>
              <w:top w:val="single" w:sz="4" w:space="0" w:color="auto"/>
              <w:left w:val="single" w:sz="4" w:space="0" w:color="auto"/>
              <w:bottom w:val="single" w:sz="4" w:space="0" w:color="auto"/>
              <w:right w:val="single" w:sz="4" w:space="0" w:color="auto"/>
            </w:tcBorders>
            <w:vAlign w:val="center"/>
          </w:tcPr>
          <w:p w:rsidR="009700BA" w:rsidRDefault="009700BA">
            <w:pPr>
              <w:spacing w:before="100" w:beforeAutospacing="1" w:after="100" w:afterAutospacing="1" w:line="256" w:lineRule="auto"/>
              <w:rPr>
                <w:rFonts w:ascii="Vodafone Rg" w:eastAsiaTheme="majorEastAsia" w:hAnsi="Vodafone Rg"/>
                <w:i/>
                <w:iCs/>
                <w:color w:val="808080" w:themeColor="background1" w:themeShade="80"/>
                <w:sz w:val="20"/>
                <w:lang w:val="es-ES_tradnl"/>
              </w:rPr>
            </w:pPr>
            <w:r>
              <w:rPr>
                <w:rFonts w:ascii="Vodafone Rg" w:eastAsiaTheme="majorEastAsia" w:hAnsi="Vodafone Rg"/>
                <w:i/>
                <w:iCs/>
                <w:color w:val="808080" w:themeColor="background1" w:themeShade="80"/>
                <w:sz w:val="20"/>
                <w:lang w:val="es-ES_tradnl"/>
              </w:rPr>
              <w:t xml:space="preserve"> </w:t>
            </w:r>
          </w:p>
          <w:p w:rsidR="009700BA" w:rsidRDefault="009700BA">
            <w:pPr>
              <w:spacing w:before="100" w:beforeAutospacing="1" w:after="100" w:afterAutospacing="1" w:line="256" w:lineRule="auto"/>
              <w:rPr>
                <w:rFonts w:ascii="Vodafone Rg" w:eastAsiaTheme="majorEastAsia" w:hAnsi="Vodafone Rg"/>
                <w:i/>
                <w:iCs/>
                <w:color w:val="808080" w:themeColor="background1" w:themeShade="80"/>
                <w:sz w:val="20"/>
                <w:lang w:val="es-ES_tradnl"/>
              </w:rPr>
            </w:pPr>
            <w:r>
              <w:rPr>
                <w:rFonts w:ascii="Vodafone Rg" w:eastAsiaTheme="majorEastAsia" w:hAnsi="Vodafone Rg"/>
                <w:i/>
                <w:iCs/>
                <w:color w:val="808080" w:themeColor="background1" w:themeShade="80"/>
                <w:sz w:val="20"/>
                <w:lang w:val="es-ES_tradnl"/>
              </w:rPr>
              <w:t>En este documento:</w:t>
            </w:r>
          </w:p>
          <w:p w:rsidR="009700BA" w:rsidRDefault="009700BA">
            <w:pPr>
              <w:spacing w:before="100" w:beforeAutospacing="1" w:after="100" w:afterAutospacing="1" w:line="256" w:lineRule="auto"/>
              <w:jc w:val="both"/>
              <w:rPr>
                <w:rFonts w:ascii="Calibri" w:hAnsi="Calibri" w:cs="Calibri"/>
                <w:color w:val="1F497D"/>
                <w:sz w:val="22"/>
                <w:szCs w:val="22"/>
              </w:rPr>
            </w:pPr>
            <w:r>
              <w:rPr>
                <w:rFonts w:ascii="Calibri" w:hAnsi="Calibri" w:cs="Calibri"/>
                <w:color w:val="1F497D"/>
                <w:sz w:val="22"/>
                <w:szCs w:val="22"/>
              </w:rPr>
              <w:t>Se solicitan tener en cuenta dentro del pago de las comisiones el siguiente escenario:</w:t>
            </w:r>
          </w:p>
          <w:p w:rsidR="009700BA" w:rsidRDefault="009700BA">
            <w:pPr>
              <w:pStyle w:val="ListParagraph"/>
              <w:spacing w:line="256" w:lineRule="auto"/>
              <w:rPr>
                <w:rFonts w:ascii="Calibri" w:hAnsi="Calibri" w:cs="Calibri"/>
                <w:color w:val="1F497D"/>
                <w:sz w:val="22"/>
                <w:szCs w:val="22"/>
              </w:rPr>
            </w:pPr>
            <w:r>
              <w:rPr>
                <w:noProof/>
              </w:rPr>
              <w:t xml:space="preserve">             </w:t>
            </w:r>
          </w:p>
          <w:p w:rsidR="009700BA" w:rsidRDefault="009700BA" w:rsidP="009700BA">
            <w:pPr>
              <w:pStyle w:val="ListParagraph"/>
              <w:numPr>
                <w:ilvl w:val="0"/>
                <w:numId w:val="11"/>
              </w:numPr>
              <w:spacing w:before="100" w:beforeAutospacing="1" w:after="100" w:afterAutospacing="1" w:line="256" w:lineRule="auto"/>
              <w:jc w:val="both"/>
              <w:rPr>
                <w:rFonts w:ascii="Calibri" w:hAnsi="Calibri" w:cs="Calibri"/>
                <w:color w:val="1F497D"/>
                <w:sz w:val="22"/>
                <w:szCs w:val="22"/>
                <w:u w:val="single"/>
              </w:rPr>
            </w:pPr>
            <w:r>
              <w:rPr>
                <w:rFonts w:ascii="Calibri" w:hAnsi="Calibri" w:cs="Calibri"/>
                <w:color w:val="1F497D"/>
                <w:sz w:val="22"/>
                <w:szCs w:val="22"/>
                <w:u w:val="single"/>
              </w:rPr>
              <w:t>La venta se finaliza y/o recupera por la plataforma de Recuperaciones:</w:t>
            </w:r>
          </w:p>
          <w:p w:rsidR="009700BA" w:rsidRDefault="009700BA">
            <w:pPr>
              <w:pStyle w:val="ListParagraph"/>
              <w:spacing w:before="100" w:beforeAutospacing="1" w:after="100" w:afterAutospacing="1" w:line="256" w:lineRule="auto"/>
              <w:jc w:val="both"/>
              <w:rPr>
                <w:rFonts w:ascii="Calibri" w:hAnsi="Calibri" w:cs="Calibri"/>
                <w:color w:val="1F497D"/>
                <w:sz w:val="22"/>
                <w:szCs w:val="22"/>
              </w:rPr>
            </w:pPr>
            <w:r>
              <w:rPr>
                <w:rFonts w:ascii="Calibri" w:hAnsi="Calibri" w:cs="Calibri"/>
                <w:color w:val="1F497D"/>
                <w:sz w:val="22"/>
                <w:szCs w:val="22"/>
              </w:rPr>
              <w:t>A la plataforma de Recuperaciones entra el cliente cuando quiere cancelar oferta por XX motivo. Desde la misma, se intenta solucionar la razón por el que el cliente quiere cancelar y se le recupera finalizando la venta.</w:t>
            </w:r>
          </w:p>
          <w:p w:rsidR="009700BA" w:rsidRDefault="009700BA">
            <w:pPr>
              <w:pStyle w:val="ListParagraph"/>
              <w:spacing w:before="100" w:beforeAutospacing="1" w:after="100" w:afterAutospacing="1" w:line="256" w:lineRule="auto"/>
              <w:jc w:val="both"/>
              <w:rPr>
                <w:rFonts w:ascii="Calibri" w:hAnsi="Calibri" w:cs="Calibri"/>
                <w:color w:val="1F497D"/>
                <w:sz w:val="22"/>
                <w:szCs w:val="22"/>
              </w:rPr>
            </w:pPr>
            <w:r>
              <w:rPr>
                <w:rFonts w:ascii="Calibri" w:hAnsi="Calibri" w:cs="Calibri"/>
                <w:color w:val="1F497D"/>
                <w:sz w:val="22"/>
                <w:szCs w:val="22"/>
              </w:rPr>
              <w:t>Se solicita que a la hora de realizar el pago de comisiones al canal/</w:t>
            </w:r>
            <w:proofErr w:type="spellStart"/>
            <w:r>
              <w:rPr>
                <w:rFonts w:ascii="Calibri" w:hAnsi="Calibri" w:cs="Calibri"/>
                <w:color w:val="1F497D"/>
                <w:sz w:val="22"/>
                <w:szCs w:val="22"/>
              </w:rPr>
              <w:t>sfid</w:t>
            </w:r>
            <w:proofErr w:type="spellEnd"/>
            <w:r>
              <w:rPr>
                <w:rFonts w:ascii="Calibri" w:hAnsi="Calibri" w:cs="Calibri"/>
                <w:color w:val="1F497D"/>
                <w:sz w:val="22"/>
                <w:szCs w:val="22"/>
              </w:rPr>
              <w:t xml:space="preserve"> origen, se tenga en cuenta que quien finaliza y consigue recuperar al cliente es esta plataforma por lo que la comisión, deberá repartirse entre el canal que ha realizado la venta y la plataforma de </w:t>
            </w:r>
            <w:proofErr w:type="spellStart"/>
            <w:r>
              <w:rPr>
                <w:rFonts w:ascii="Calibri" w:hAnsi="Calibri" w:cs="Calibri"/>
                <w:color w:val="1F497D"/>
                <w:sz w:val="22"/>
                <w:szCs w:val="22"/>
              </w:rPr>
              <w:t>recuperaciónes</w:t>
            </w:r>
            <w:proofErr w:type="spellEnd"/>
            <w:r>
              <w:rPr>
                <w:rFonts w:ascii="Calibri" w:hAnsi="Calibri" w:cs="Calibri"/>
                <w:color w:val="1F497D"/>
                <w:sz w:val="22"/>
                <w:szCs w:val="22"/>
              </w:rPr>
              <w:t>.</w:t>
            </w:r>
          </w:p>
          <w:p w:rsidR="009700BA" w:rsidRDefault="009700BA">
            <w:pPr>
              <w:pStyle w:val="ListParagraph"/>
              <w:spacing w:before="100" w:beforeAutospacing="1" w:after="100" w:afterAutospacing="1" w:line="256" w:lineRule="auto"/>
              <w:jc w:val="both"/>
              <w:rPr>
                <w:rFonts w:ascii="Calibri" w:hAnsi="Calibri" w:cs="Calibri"/>
                <w:color w:val="1F497D"/>
                <w:sz w:val="22"/>
                <w:szCs w:val="22"/>
              </w:rPr>
            </w:pPr>
          </w:p>
          <w:p w:rsidR="009700BA" w:rsidRDefault="009700BA">
            <w:pPr>
              <w:spacing w:before="100" w:beforeAutospacing="1" w:after="100" w:afterAutospacing="1" w:line="256" w:lineRule="auto"/>
              <w:rPr>
                <w:del w:id="1" w:author="Fernandez, Javier, Vodafone Spain" w:date="2017-12-15T10:46:00Z"/>
                <w:rStyle w:val="nfasissutil1"/>
                <w:rFonts w:ascii="Vodafone Rg" w:eastAsiaTheme="majorEastAsia" w:hAnsi="Vodafone Rg"/>
                <w:color w:val="808080" w:themeColor="background1" w:themeShade="80"/>
                <w:sz w:val="20"/>
                <w:lang w:val="es-ES_tradnl"/>
              </w:rPr>
            </w:pPr>
            <w:r>
              <w:rPr>
                <w:rFonts w:ascii="Calibri" w:hAnsi="Calibri" w:cs="Calibri"/>
                <w:color w:val="806000" w:themeColor="accent4" w:themeShade="80"/>
                <w:sz w:val="22"/>
                <w:szCs w:val="22"/>
              </w:rPr>
              <w:t>[Dudas Viewnext 2018-02-01 - NSC: Más allá de una idea general: se trata de repartir comisiones entre dos agentes que de algún modo participan en la de gestión de los clientes, no entendemos este requisito, no identificamos gran parte de esta terminología en Callidus (ni siquiera sabemos qué es un “lead”), ni sabemos a qué tipo de actividad o cálculo afecta o se refiere el mismo]</w:t>
            </w:r>
          </w:p>
          <w:p w:rsidR="009700BA" w:rsidRDefault="009700BA">
            <w:pPr>
              <w:spacing w:line="256" w:lineRule="auto"/>
              <w:rPr>
                <w:del w:id="2" w:author="Fernandez, Javier, Vodafone Spain" w:date="2017-12-15T10:46:00Z"/>
                <w:rStyle w:val="nfasissutil1"/>
                <w:rFonts w:ascii="Vodafone Rg" w:eastAsiaTheme="majorEastAsia" w:hAnsi="Vodafone Rg"/>
                <w:color w:val="808080" w:themeColor="background1" w:themeShade="80"/>
                <w:sz w:val="20"/>
                <w:lang w:val="es-ES_tradnl"/>
              </w:rPr>
            </w:pPr>
          </w:p>
          <w:p w:rsidR="009700BA" w:rsidRDefault="009700BA">
            <w:pPr>
              <w:spacing w:line="256" w:lineRule="auto"/>
              <w:rPr>
                <w:del w:id="3" w:author="Fernandez, Javier, Vodafone Spain" w:date="2017-12-15T10:46:00Z"/>
                <w:rStyle w:val="nfasissutil1"/>
                <w:rFonts w:ascii="Vodafone Rg" w:eastAsiaTheme="majorEastAsia" w:hAnsi="Vodafone Rg"/>
                <w:color w:val="808080" w:themeColor="background1" w:themeShade="80"/>
                <w:sz w:val="20"/>
                <w:lang w:val="es-ES_tradnl"/>
              </w:rPr>
            </w:pPr>
          </w:p>
          <w:p w:rsidR="009700BA" w:rsidRDefault="009700BA">
            <w:pPr>
              <w:spacing w:line="256" w:lineRule="auto"/>
            </w:pPr>
          </w:p>
        </w:tc>
      </w:tr>
      <w:tr w:rsidR="009700BA" w:rsidRPr="009700BA" w:rsidTr="009700BA">
        <w:trPr>
          <w:trHeight w:val="476"/>
        </w:trPr>
        <w:tc>
          <w:tcPr>
            <w:tcW w:w="0" w:type="auto"/>
            <w:gridSpan w:val="14"/>
            <w:vMerge/>
            <w:tcBorders>
              <w:top w:val="single" w:sz="4" w:space="0" w:color="auto"/>
              <w:left w:val="single" w:sz="4" w:space="0" w:color="auto"/>
              <w:bottom w:val="single" w:sz="4" w:space="0" w:color="auto"/>
              <w:right w:val="single" w:sz="4" w:space="0" w:color="auto"/>
            </w:tcBorders>
            <w:vAlign w:val="center"/>
            <w:hideMark/>
          </w:tcPr>
          <w:p w:rsidR="009700BA" w:rsidRDefault="009700BA"/>
        </w:tc>
      </w:tr>
      <w:tr w:rsidR="009700BA" w:rsidRPr="009700BA" w:rsidTr="009700BA">
        <w:trPr>
          <w:trHeight w:val="589"/>
        </w:trPr>
        <w:tc>
          <w:tcPr>
            <w:tcW w:w="3322" w:type="pct"/>
            <w:gridSpan w:val="7"/>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hideMark/>
          </w:tcPr>
          <w:p w:rsidR="009700BA" w:rsidRDefault="009700BA">
            <w:pPr>
              <w:spacing w:line="256" w:lineRule="auto"/>
              <w:rPr>
                <w:rFonts w:ascii="Vodafone Rg" w:hAnsi="Vodafone Rg"/>
                <w:b/>
                <w:color w:val="FFFFFF" w:themeColor="background1"/>
                <w:sz w:val="20"/>
                <w:lang w:val="es-ES_tradnl"/>
              </w:rPr>
            </w:pPr>
            <w:r>
              <w:rPr>
                <w:rFonts w:ascii="Vodafone Rg" w:hAnsi="Vodafone Rg"/>
                <w:b/>
                <w:color w:val="FFFFFF" w:themeColor="background1"/>
                <w:sz w:val="20"/>
                <w:lang w:val="es-ES_tradnl"/>
              </w:rPr>
              <w:t>Descripción de Prueba a alto nivel</w:t>
            </w:r>
          </w:p>
        </w:tc>
        <w:tc>
          <w:tcPr>
            <w:tcW w:w="1678" w:type="pct"/>
            <w:gridSpan w:val="7"/>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hideMark/>
          </w:tcPr>
          <w:p w:rsidR="009700BA" w:rsidRDefault="009700BA">
            <w:pPr>
              <w:spacing w:line="256" w:lineRule="auto"/>
              <w:rPr>
                <w:rFonts w:ascii="Vodafone Rg" w:hAnsi="Vodafone Rg"/>
                <w:b/>
                <w:color w:val="FFFFFF" w:themeColor="background1"/>
                <w:sz w:val="20"/>
                <w:lang w:val="es-ES_tradnl"/>
              </w:rPr>
            </w:pPr>
            <w:r>
              <w:rPr>
                <w:rFonts w:ascii="Vodafone Rg" w:hAnsi="Vodafone Rg"/>
                <w:b/>
                <w:color w:val="FFFFFF" w:themeColor="background1"/>
                <w:sz w:val="20"/>
                <w:lang w:val="es-ES_tradnl"/>
              </w:rPr>
              <w:t xml:space="preserve">Volumen de </w:t>
            </w:r>
            <w:proofErr w:type="spellStart"/>
            <w:r>
              <w:rPr>
                <w:rFonts w:ascii="Vodafone Rg" w:hAnsi="Vodafone Rg"/>
                <w:b/>
                <w:color w:val="FFFFFF" w:themeColor="background1"/>
                <w:sz w:val="20"/>
                <w:lang w:val="es-ES_tradnl"/>
              </w:rPr>
              <w:t>UATs</w:t>
            </w:r>
            <w:proofErr w:type="spellEnd"/>
            <w:r>
              <w:rPr>
                <w:rFonts w:ascii="Vodafone Rg" w:hAnsi="Vodafone Rg"/>
                <w:b/>
                <w:color w:val="FFFFFF" w:themeColor="background1"/>
                <w:sz w:val="20"/>
                <w:lang w:val="es-ES_tradnl"/>
              </w:rPr>
              <w:t xml:space="preserve"> a alto nivel</w:t>
            </w:r>
          </w:p>
        </w:tc>
      </w:tr>
      <w:tr w:rsidR="009700BA" w:rsidTr="009700BA">
        <w:trPr>
          <w:trHeight w:val="1230"/>
        </w:trPr>
        <w:tc>
          <w:tcPr>
            <w:tcW w:w="3322" w:type="pct"/>
            <w:gridSpan w:val="7"/>
            <w:tcBorders>
              <w:top w:val="single" w:sz="4" w:space="0" w:color="auto"/>
              <w:left w:val="single" w:sz="4" w:space="0" w:color="auto"/>
              <w:bottom w:val="single" w:sz="4" w:space="0" w:color="auto"/>
              <w:right w:val="single" w:sz="4" w:space="0" w:color="000000"/>
            </w:tcBorders>
            <w:vAlign w:val="center"/>
          </w:tcPr>
          <w:p w:rsidR="009700BA" w:rsidRDefault="009700BA">
            <w:pPr>
              <w:spacing w:line="256" w:lineRule="auto"/>
              <w:rPr>
                <w:rFonts w:ascii="Vodafone Rg" w:hAnsi="Vodafone Rg" w:cs="Calibri"/>
                <w:color w:val="808080" w:themeColor="background1" w:themeShade="80"/>
                <w:sz w:val="22"/>
                <w:szCs w:val="22"/>
              </w:rPr>
            </w:pPr>
          </w:p>
        </w:tc>
        <w:tc>
          <w:tcPr>
            <w:tcW w:w="1678" w:type="pct"/>
            <w:gridSpan w:val="7"/>
            <w:tcBorders>
              <w:top w:val="single" w:sz="4" w:space="0" w:color="auto"/>
              <w:left w:val="single" w:sz="4" w:space="0" w:color="auto"/>
              <w:bottom w:val="single" w:sz="4" w:space="0" w:color="auto"/>
              <w:right w:val="single" w:sz="4" w:space="0" w:color="000000"/>
            </w:tcBorders>
            <w:vAlign w:val="center"/>
            <w:hideMark/>
          </w:tcPr>
          <w:p w:rsidR="009700BA" w:rsidRDefault="009700BA">
            <w:pPr>
              <w:spacing w:line="256" w:lineRule="auto"/>
              <w:rPr>
                <w:rFonts w:ascii="Vodafone Rg" w:hAnsi="Vodafone Rg"/>
                <w:i/>
                <w:color w:val="808080" w:themeColor="background1" w:themeShade="80"/>
                <w:sz w:val="20"/>
                <w:lang w:val="es-ES_tradnl"/>
              </w:rPr>
            </w:pPr>
            <w:r>
              <w:rPr>
                <w:rFonts w:ascii="Vodafone Rg" w:hAnsi="Vodafone Rg"/>
                <w:i/>
                <w:color w:val="808080" w:themeColor="background1" w:themeShade="80"/>
                <w:sz w:val="20"/>
                <w:lang w:val="es-ES_tradnl"/>
              </w:rPr>
              <w:t>5</w:t>
            </w:r>
          </w:p>
        </w:tc>
      </w:tr>
      <w:tr w:rsidR="009700BA" w:rsidTr="009700BA">
        <w:trPr>
          <w:gridAfter w:val="1"/>
          <w:wAfter w:w="264" w:type="pct"/>
          <w:trHeight w:val="504"/>
        </w:trPr>
        <w:tc>
          <w:tcPr>
            <w:tcW w:w="1259" w:type="pct"/>
            <w:gridSpan w:val="3"/>
            <w:tcBorders>
              <w:top w:val="single" w:sz="4" w:space="0" w:color="auto"/>
              <w:left w:val="single" w:sz="4" w:space="0" w:color="auto"/>
              <w:bottom w:val="single" w:sz="4" w:space="0" w:color="auto"/>
              <w:right w:val="single" w:sz="4" w:space="0" w:color="auto"/>
            </w:tcBorders>
            <w:shd w:val="clear" w:color="auto" w:fill="FF0000"/>
            <w:vAlign w:val="center"/>
            <w:hideMark/>
          </w:tcPr>
          <w:p w:rsidR="009700BA" w:rsidRDefault="009700BA">
            <w:pPr>
              <w:spacing w:line="256" w:lineRule="auto"/>
              <w:rPr>
                <w:rFonts w:ascii="Vodafone Rg" w:hAnsi="Vodafone Rg"/>
                <w:b/>
                <w:color w:val="FFFFFF" w:themeColor="background1"/>
              </w:rPr>
            </w:pPr>
            <w:r>
              <w:rPr>
                <w:rFonts w:ascii="Vodafone Rg" w:hAnsi="Vodafone Rg"/>
                <w:b/>
                <w:color w:val="FFFFFF" w:themeColor="background1"/>
              </w:rPr>
              <w:t>Código de requerimiento</w:t>
            </w:r>
          </w:p>
        </w:tc>
        <w:tc>
          <w:tcPr>
            <w:tcW w:w="2226" w:type="pct"/>
            <w:gridSpan w:val="7"/>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color w:val="FFFFFF" w:themeColor="background1"/>
                <w:sz w:val="20"/>
              </w:rPr>
            </w:pPr>
            <w:r>
              <w:rPr>
                <w:rFonts w:ascii="Vodafone Rg" w:hAnsi="Vodafone Rg"/>
                <w:b/>
                <w:color w:val="FFFFFF" w:themeColor="background1"/>
                <w:sz w:val="20"/>
              </w:rPr>
              <w:t>Códigos de requerimientos relacionados</w:t>
            </w:r>
          </w:p>
        </w:tc>
        <w:tc>
          <w:tcPr>
            <w:tcW w:w="1251"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color w:val="FFFFFF" w:themeColor="background1"/>
                <w:sz w:val="20"/>
                <w:lang w:val="en-GB"/>
              </w:rPr>
            </w:pPr>
            <w:r>
              <w:rPr>
                <w:rFonts w:ascii="Vodafone Rg" w:hAnsi="Vodafone Rg"/>
                <w:b/>
                <w:color w:val="FFFFFF" w:themeColor="background1"/>
                <w:sz w:val="20"/>
              </w:rPr>
              <w:t xml:space="preserve">Descripción corta del </w:t>
            </w:r>
            <w:proofErr w:type="spellStart"/>
            <w:r>
              <w:rPr>
                <w:rFonts w:ascii="Vodafone Rg" w:hAnsi="Vodafone Rg"/>
                <w:b/>
                <w:color w:val="FFFFFF" w:themeColor="background1"/>
                <w:sz w:val="20"/>
                <w:lang w:val="en-GB"/>
              </w:rPr>
              <w:t>requerimiento</w:t>
            </w:r>
            <w:proofErr w:type="spellEnd"/>
          </w:p>
        </w:tc>
      </w:tr>
      <w:tr w:rsidR="009700BA" w:rsidTr="009700BA">
        <w:trPr>
          <w:gridAfter w:val="1"/>
          <w:wAfter w:w="264" w:type="pct"/>
          <w:trHeight w:val="892"/>
        </w:trPr>
        <w:tc>
          <w:tcPr>
            <w:tcW w:w="1259" w:type="pct"/>
            <w:gridSpan w:val="3"/>
            <w:tcBorders>
              <w:top w:val="nil"/>
              <w:left w:val="single" w:sz="4" w:space="0" w:color="auto"/>
              <w:bottom w:val="nil"/>
              <w:right w:val="single" w:sz="4" w:space="0" w:color="auto"/>
            </w:tcBorders>
            <w:vAlign w:val="center"/>
          </w:tcPr>
          <w:p w:rsidR="009700BA" w:rsidRDefault="009700BA">
            <w:pPr>
              <w:spacing w:line="256" w:lineRule="auto"/>
              <w:rPr>
                <w:rFonts w:ascii="Vodafone Rg" w:hAnsi="Vodafone Rg"/>
                <w:sz w:val="20"/>
              </w:rPr>
            </w:pPr>
          </w:p>
        </w:tc>
        <w:tc>
          <w:tcPr>
            <w:tcW w:w="2226" w:type="pct"/>
            <w:gridSpan w:val="7"/>
            <w:tcBorders>
              <w:top w:val="single" w:sz="4" w:space="0" w:color="auto"/>
              <w:left w:val="nil"/>
              <w:bottom w:val="nil"/>
              <w:right w:val="single" w:sz="4" w:space="0" w:color="auto"/>
            </w:tcBorders>
            <w:vAlign w:val="center"/>
          </w:tcPr>
          <w:p w:rsidR="009700BA" w:rsidRDefault="009700BA">
            <w:pPr>
              <w:spacing w:line="256" w:lineRule="auto"/>
              <w:rPr>
                <w:rFonts w:ascii="Vodafone Rg" w:hAnsi="Vodafone Rg"/>
                <w:sz w:val="20"/>
              </w:rPr>
            </w:pPr>
          </w:p>
        </w:tc>
        <w:tc>
          <w:tcPr>
            <w:tcW w:w="1251" w:type="pct"/>
            <w:gridSpan w:val="3"/>
            <w:tcBorders>
              <w:top w:val="single" w:sz="4" w:space="0" w:color="auto"/>
              <w:left w:val="nil"/>
              <w:bottom w:val="nil"/>
              <w:right w:val="single" w:sz="4" w:space="0" w:color="auto"/>
            </w:tcBorders>
            <w:vAlign w:val="center"/>
            <w:hideMark/>
          </w:tcPr>
          <w:p w:rsidR="009700BA" w:rsidRDefault="009700BA">
            <w:pPr>
              <w:spacing w:line="256" w:lineRule="auto"/>
              <w:rPr>
                <w:rFonts w:ascii="Vodafone Rg" w:hAnsi="Vodafone Rg"/>
                <w:b/>
                <w:sz w:val="20"/>
              </w:rPr>
            </w:pPr>
            <w:r>
              <w:rPr>
                <w:rFonts w:ascii="Vodafone Rg" w:hAnsi="Vodafone Rg"/>
                <w:b/>
                <w:i/>
                <w:iCs/>
              </w:rPr>
              <w:t>Requisitos de comisiones</w:t>
            </w:r>
          </w:p>
        </w:tc>
      </w:tr>
      <w:tr w:rsidR="009700BA" w:rsidTr="009700BA">
        <w:trPr>
          <w:gridAfter w:val="1"/>
          <w:wAfter w:w="264" w:type="pct"/>
          <w:trHeight w:val="892"/>
        </w:trPr>
        <w:tc>
          <w:tcPr>
            <w:tcW w:w="1259" w:type="pct"/>
            <w:gridSpan w:val="3"/>
            <w:tcBorders>
              <w:top w:val="nil"/>
              <w:left w:val="single" w:sz="4" w:space="0" w:color="auto"/>
              <w:bottom w:val="nil"/>
              <w:right w:val="single" w:sz="4" w:space="0" w:color="auto"/>
            </w:tcBorders>
            <w:vAlign w:val="center"/>
            <w:hideMark/>
          </w:tcPr>
          <w:p w:rsidR="009700BA" w:rsidRDefault="00D70305">
            <w:pPr>
              <w:spacing w:line="256" w:lineRule="auto"/>
              <w:rPr>
                <w:rStyle w:val="nfasissutil1"/>
                <w:rFonts w:ascii="Vodafone Rg" w:eastAsiaTheme="majorEastAsia" w:hAnsi="Vodafone Rg"/>
                <w:b/>
                <w:lang w:val="es-ES_tradnl"/>
              </w:rPr>
            </w:pPr>
            <w:r>
              <w:rPr>
                <w:rStyle w:val="nfasissutil1"/>
                <w:rFonts w:ascii="Vodafone Rg" w:eastAsiaTheme="majorEastAsia" w:hAnsi="Vodafone Rg"/>
                <w:b/>
                <w:sz w:val="20"/>
                <w:lang w:val="es-ES_tradnl"/>
              </w:rPr>
              <w:lastRenderedPageBreak/>
              <w:t>2_ 002</w:t>
            </w:r>
          </w:p>
        </w:tc>
        <w:tc>
          <w:tcPr>
            <w:tcW w:w="2226" w:type="pct"/>
            <w:gridSpan w:val="7"/>
            <w:tcBorders>
              <w:top w:val="single" w:sz="4" w:space="0" w:color="auto"/>
              <w:left w:val="nil"/>
              <w:bottom w:val="nil"/>
              <w:right w:val="single" w:sz="4" w:space="0" w:color="auto"/>
            </w:tcBorders>
            <w:vAlign w:val="center"/>
          </w:tcPr>
          <w:p w:rsidR="009700BA" w:rsidRDefault="009700BA">
            <w:pPr>
              <w:spacing w:line="256" w:lineRule="auto"/>
              <w:rPr>
                <w:rFonts w:ascii="Vodafone Rg" w:hAnsi="Vodafone Rg"/>
                <w:sz w:val="20"/>
                <w:lang w:val="es-ES_tradnl"/>
              </w:rPr>
            </w:pPr>
          </w:p>
        </w:tc>
        <w:tc>
          <w:tcPr>
            <w:tcW w:w="1251" w:type="pct"/>
            <w:gridSpan w:val="3"/>
            <w:tcBorders>
              <w:top w:val="single" w:sz="4" w:space="0" w:color="auto"/>
              <w:left w:val="nil"/>
              <w:bottom w:val="nil"/>
              <w:right w:val="single" w:sz="4" w:space="0" w:color="auto"/>
            </w:tcBorders>
            <w:vAlign w:val="center"/>
          </w:tcPr>
          <w:p w:rsidR="009700BA" w:rsidRDefault="009700BA">
            <w:pPr>
              <w:spacing w:line="256" w:lineRule="auto"/>
              <w:rPr>
                <w:rStyle w:val="nfasissutil1"/>
                <w:rFonts w:ascii="Vodafone Rg" w:eastAsiaTheme="majorEastAsia" w:hAnsi="Vodafone Rg"/>
                <w:lang w:val="es-ES_tradnl"/>
              </w:rPr>
            </w:pPr>
          </w:p>
        </w:tc>
      </w:tr>
      <w:tr w:rsidR="009700BA" w:rsidTr="009700BA">
        <w:trPr>
          <w:gridAfter w:val="1"/>
          <w:wAfter w:w="264" w:type="pct"/>
          <w:trHeight w:val="1398"/>
        </w:trPr>
        <w:tc>
          <w:tcPr>
            <w:tcW w:w="755" w:type="pct"/>
            <w:gridSpan w:val="2"/>
            <w:tcBorders>
              <w:top w:val="single" w:sz="4" w:space="0" w:color="auto"/>
              <w:left w:val="single" w:sz="4" w:space="0" w:color="auto"/>
              <w:bottom w:val="nil"/>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sz w:val="20"/>
                <w:szCs w:val="20"/>
                <w:lang w:val="en-GB"/>
              </w:rPr>
            </w:pPr>
            <w:r>
              <w:rPr>
                <w:rFonts w:ascii="Vodafone Rg" w:hAnsi="Vodafone Rg"/>
                <w:b/>
                <w:color w:val="FFFFFF" w:themeColor="background1"/>
                <w:sz w:val="20"/>
                <w:szCs w:val="20"/>
                <w:lang w:val="en-GB"/>
              </w:rPr>
              <w:t>Version</w:t>
            </w:r>
          </w:p>
        </w:tc>
        <w:tc>
          <w:tcPr>
            <w:tcW w:w="504" w:type="pct"/>
            <w:tcBorders>
              <w:top w:val="single" w:sz="4" w:space="0" w:color="auto"/>
              <w:left w:val="single" w:sz="4" w:space="0" w:color="auto"/>
              <w:bottom w:val="nil"/>
              <w:right w:val="single" w:sz="4" w:space="0" w:color="auto"/>
            </w:tcBorders>
            <w:vAlign w:val="center"/>
            <w:hideMark/>
          </w:tcPr>
          <w:p w:rsidR="009700BA" w:rsidRDefault="009700BA">
            <w:pPr>
              <w:spacing w:line="256" w:lineRule="auto"/>
              <w:rPr>
                <w:rFonts w:ascii="Vodafone Rg" w:hAnsi="Vodafone Rg"/>
                <w:sz w:val="20"/>
                <w:szCs w:val="20"/>
                <w:highlight w:val="yellow"/>
                <w:lang w:val="en-GB"/>
              </w:rPr>
            </w:pPr>
            <w:r>
              <w:rPr>
                <w:rStyle w:val="nfasissutil1"/>
                <w:rFonts w:ascii="Vodafone Rg" w:eastAsiaTheme="majorEastAsia" w:hAnsi="Vodafone Rg"/>
                <w:sz w:val="20"/>
                <w:szCs w:val="20"/>
                <w:lang w:val="en-GB"/>
              </w:rPr>
              <w:t>1</w:t>
            </w:r>
          </w:p>
        </w:tc>
        <w:tc>
          <w:tcPr>
            <w:tcW w:w="1322" w:type="pct"/>
            <w:gridSpan w:val="3"/>
            <w:tcBorders>
              <w:top w:val="single" w:sz="4" w:space="0" w:color="auto"/>
              <w:left w:val="single" w:sz="4" w:space="0" w:color="auto"/>
              <w:bottom w:val="nil"/>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sz w:val="20"/>
                <w:szCs w:val="20"/>
                <w:lang w:val="en-GB"/>
              </w:rPr>
            </w:pPr>
            <w:r>
              <w:rPr>
                <w:rFonts w:ascii="Vodafone Rg" w:hAnsi="Vodafone Rg"/>
                <w:b/>
                <w:color w:val="FFFFFF" w:themeColor="background1"/>
                <w:sz w:val="20"/>
                <w:szCs w:val="20"/>
                <w:lang w:val="en-GB"/>
              </w:rPr>
              <w:t>Status</w:t>
            </w:r>
          </w:p>
        </w:tc>
        <w:tc>
          <w:tcPr>
            <w:tcW w:w="904" w:type="pct"/>
            <w:gridSpan w:val="4"/>
            <w:tcBorders>
              <w:top w:val="single" w:sz="4" w:space="0" w:color="auto"/>
              <w:left w:val="single" w:sz="4" w:space="0" w:color="auto"/>
              <w:bottom w:val="nil"/>
              <w:right w:val="single" w:sz="4" w:space="0" w:color="auto"/>
            </w:tcBorders>
            <w:vAlign w:val="center"/>
            <w:hideMark/>
          </w:tcPr>
          <w:p w:rsidR="009700BA" w:rsidRDefault="009700BA">
            <w:pPr>
              <w:spacing w:line="256" w:lineRule="auto"/>
              <w:rPr>
                <w:rFonts w:ascii="Vodafone Rg" w:eastAsiaTheme="majorEastAsia" w:hAnsi="Vodafone Rg"/>
                <w:i/>
                <w:iCs/>
                <w:color w:val="808080"/>
                <w:sz w:val="20"/>
                <w:szCs w:val="20"/>
                <w:lang w:val="es-ES_tradnl"/>
              </w:rPr>
            </w:pPr>
            <w:r>
              <w:rPr>
                <w:rStyle w:val="nfasissutil1"/>
                <w:rFonts w:ascii="Vodafone Rg" w:eastAsiaTheme="majorEastAsia" w:hAnsi="Vodafone Rg"/>
                <w:sz w:val="20"/>
                <w:szCs w:val="20"/>
                <w:lang w:val="es-ES_tradnl"/>
              </w:rPr>
              <w:t>Trabajo en curso</w:t>
            </w:r>
          </w:p>
        </w:tc>
        <w:tc>
          <w:tcPr>
            <w:tcW w:w="439" w:type="pct"/>
            <w:tcBorders>
              <w:top w:val="single" w:sz="4" w:space="0" w:color="auto"/>
              <w:left w:val="single" w:sz="4" w:space="0" w:color="auto"/>
              <w:bottom w:val="nil"/>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sz w:val="20"/>
                <w:szCs w:val="20"/>
                <w:lang w:val="en-GB"/>
              </w:rPr>
            </w:pPr>
            <w:proofErr w:type="spellStart"/>
            <w:r>
              <w:rPr>
                <w:rFonts w:ascii="Vodafone Rg" w:hAnsi="Vodafone Rg"/>
                <w:b/>
                <w:color w:val="FFFFFF" w:themeColor="background1"/>
                <w:sz w:val="20"/>
                <w:szCs w:val="20"/>
                <w:lang w:val="en-GB"/>
              </w:rPr>
              <w:t>Autor</w:t>
            </w:r>
            <w:proofErr w:type="spellEnd"/>
          </w:p>
        </w:tc>
        <w:tc>
          <w:tcPr>
            <w:tcW w:w="812" w:type="pct"/>
            <w:gridSpan w:val="2"/>
            <w:tcBorders>
              <w:top w:val="single" w:sz="4" w:space="0" w:color="auto"/>
              <w:left w:val="single" w:sz="4" w:space="0" w:color="auto"/>
              <w:bottom w:val="nil"/>
              <w:right w:val="single" w:sz="4" w:space="0" w:color="auto"/>
            </w:tcBorders>
            <w:vAlign w:val="center"/>
            <w:hideMark/>
          </w:tcPr>
          <w:p w:rsidR="009700BA" w:rsidRDefault="009700BA">
            <w:pPr>
              <w:spacing w:line="256" w:lineRule="auto"/>
              <w:rPr>
                <w:rFonts w:ascii="Vodafone Rg" w:hAnsi="Vodafone Rg"/>
                <w:sz w:val="20"/>
                <w:szCs w:val="20"/>
                <w:lang w:val="en-GB"/>
              </w:rPr>
            </w:pPr>
            <w:r>
              <w:rPr>
                <w:rStyle w:val="nfasissutil1"/>
                <w:rFonts w:eastAsiaTheme="majorEastAsia"/>
                <w:lang w:val="es-ES_tradnl"/>
              </w:rPr>
              <w:t>Mmarti69</w:t>
            </w:r>
          </w:p>
        </w:tc>
      </w:tr>
      <w:tr w:rsidR="009700BA" w:rsidTr="009700BA">
        <w:trPr>
          <w:gridAfter w:val="1"/>
          <w:wAfter w:w="264" w:type="pct"/>
          <w:trHeight w:val="841"/>
        </w:trPr>
        <w:tc>
          <w:tcPr>
            <w:tcW w:w="755" w:type="pct"/>
            <w:gridSpan w:val="2"/>
            <w:tcBorders>
              <w:top w:val="single" w:sz="4" w:space="0" w:color="auto"/>
              <w:left w:val="single" w:sz="4" w:space="0" w:color="auto"/>
              <w:bottom w:val="nil"/>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sz w:val="20"/>
                <w:lang w:val="en-GB"/>
              </w:rPr>
            </w:pPr>
            <w:proofErr w:type="spellStart"/>
            <w:r>
              <w:rPr>
                <w:rFonts w:ascii="Vodafone Rg" w:hAnsi="Vodafone Rg"/>
                <w:b/>
                <w:color w:val="FFFFFF" w:themeColor="background1"/>
                <w:sz w:val="20"/>
                <w:lang w:val="en-GB"/>
              </w:rPr>
              <w:t>Prioridad</w:t>
            </w:r>
            <w:proofErr w:type="spellEnd"/>
          </w:p>
        </w:tc>
        <w:tc>
          <w:tcPr>
            <w:tcW w:w="1826" w:type="pct"/>
            <w:gridSpan w:val="4"/>
            <w:tcBorders>
              <w:top w:val="single" w:sz="4" w:space="0" w:color="auto"/>
              <w:left w:val="single" w:sz="4" w:space="0" w:color="auto"/>
              <w:bottom w:val="nil"/>
              <w:right w:val="single" w:sz="4" w:space="0" w:color="auto"/>
            </w:tcBorders>
            <w:vAlign w:val="center"/>
          </w:tcPr>
          <w:p w:rsidR="009700BA" w:rsidRDefault="009700BA">
            <w:pPr>
              <w:spacing w:line="256" w:lineRule="auto"/>
              <w:rPr>
                <w:rStyle w:val="nfasissutil1"/>
                <w:rFonts w:eastAsiaTheme="majorEastAsia"/>
                <w:lang w:val="es-ES_tradnl"/>
              </w:rPr>
            </w:pPr>
          </w:p>
        </w:tc>
        <w:tc>
          <w:tcPr>
            <w:tcW w:w="904" w:type="pct"/>
            <w:gridSpan w:val="4"/>
            <w:tcBorders>
              <w:top w:val="single" w:sz="4" w:space="0" w:color="auto"/>
              <w:left w:val="single" w:sz="4" w:space="0" w:color="auto"/>
              <w:bottom w:val="nil"/>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iCs/>
                <w:color w:val="FFFFFF" w:themeColor="background1"/>
                <w:sz w:val="20"/>
              </w:rPr>
            </w:pPr>
            <w:r>
              <w:rPr>
                <w:rFonts w:ascii="Vodafone Rg" w:hAnsi="Vodafone Rg"/>
                <w:b/>
                <w:iCs/>
                <w:color w:val="FFFFFF" w:themeColor="background1"/>
                <w:sz w:val="20"/>
              </w:rPr>
              <w:t>Sistemas afectados</w:t>
            </w:r>
          </w:p>
          <w:p w:rsidR="009700BA" w:rsidRDefault="009700BA">
            <w:pPr>
              <w:spacing w:line="256" w:lineRule="auto"/>
              <w:rPr>
                <w:i/>
              </w:rPr>
            </w:pPr>
            <w:r>
              <w:rPr>
                <w:rFonts w:ascii="Vodafone Rg" w:hAnsi="Vodafone Rg"/>
                <w:b/>
                <w:iCs/>
                <w:color w:val="FFFFFF" w:themeColor="background1"/>
                <w:sz w:val="20"/>
              </w:rPr>
              <w:t>(a nivel usuario)</w:t>
            </w:r>
          </w:p>
        </w:tc>
        <w:tc>
          <w:tcPr>
            <w:tcW w:w="1251" w:type="pct"/>
            <w:gridSpan w:val="3"/>
            <w:tcBorders>
              <w:top w:val="single" w:sz="4" w:space="0" w:color="auto"/>
              <w:left w:val="single" w:sz="4" w:space="0" w:color="auto"/>
              <w:bottom w:val="nil"/>
              <w:right w:val="single" w:sz="4" w:space="0" w:color="auto"/>
            </w:tcBorders>
            <w:vAlign w:val="center"/>
            <w:hideMark/>
          </w:tcPr>
          <w:p w:rsidR="009700BA" w:rsidRDefault="009700BA">
            <w:pPr>
              <w:spacing w:line="256" w:lineRule="auto"/>
              <w:rPr>
                <w:rStyle w:val="nfasissutil1"/>
                <w:rFonts w:ascii="Arial" w:hAnsi="Arial" w:cs="Arial"/>
                <w:i w:val="0"/>
                <w:iCs w:val="0"/>
                <w:color w:val="C00000"/>
              </w:rPr>
            </w:pPr>
            <w:r>
              <w:rPr>
                <w:rStyle w:val="nfasissutil1"/>
                <w:rFonts w:eastAsiaTheme="majorEastAsia"/>
                <w:lang w:val="es-ES_tradnl"/>
              </w:rPr>
              <w:t>Callidus</w:t>
            </w:r>
          </w:p>
        </w:tc>
      </w:tr>
      <w:tr w:rsidR="009700BA" w:rsidTr="009700BA">
        <w:trPr>
          <w:gridAfter w:val="1"/>
          <w:wAfter w:w="264" w:type="pct"/>
          <w:trHeight w:val="556"/>
        </w:trPr>
        <w:tc>
          <w:tcPr>
            <w:tcW w:w="4736" w:type="pct"/>
            <w:gridSpan w:val="1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700BA" w:rsidRDefault="009700BA">
            <w:pPr>
              <w:spacing w:line="256" w:lineRule="auto"/>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Descripción</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detallada</w:t>
            </w:r>
            <w:proofErr w:type="spellEnd"/>
            <w:r>
              <w:rPr>
                <w:rFonts w:ascii="Vodafone Rg" w:hAnsi="Vodafone Rg"/>
                <w:b/>
                <w:color w:val="FFFFFF" w:themeColor="background1"/>
                <w:sz w:val="20"/>
                <w:lang w:val="en-GB"/>
              </w:rPr>
              <w:t xml:space="preserve"> del </w:t>
            </w:r>
            <w:proofErr w:type="spellStart"/>
            <w:r>
              <w:rPr>
                <w:rFonts w:ascii="Vodafone Rg" w:hAnsi="Vodafone Rg"/>
                <w:b/>
                <w:color w:val="FFFFFF" w:themeColor="background1"/>
                <w:sz w:val="20"/>
                <w:lang w:val="en-GB"/>
              </w:rPr>
              <w:t>requerimiento</w:t>
            </w:r>
            <w:proofErr w:type="spellEnd"/>
          </w:p>
        </w:tc>
      </w:tr>
      <w:tr w:rsidR="009700BA" w:rsidRPr="009700BA" w:rsidTr="009700BA">
        <w:trPr>
          <w:gridAfter w:val="1"/>
          <w:wAfter w:w="264" w:type="pct"/>
          <w:trHeight w:val="517"/>
        </w:trPr>
        <w:tc>
          <w:tcPr>
            <w:tcW w:w="4736" w:type="pct"/>
            <w:gridSpan w:val="13"/>
            <w:vMerge w:val="restart"/>
            <w:tcBorders>
              <w:top w:val="single" w:sz="4" w:space="0" w:color="auto"/>
              <w:left w:val="single" w:sz="4" w:space="0" w:color="auto"/>
              <w:bottom w:val="single" w:sz="4" w:space="0" w:color="auto"/>
              <w:right w:val="single" w:sz="4" w:space="0" w:color="auto"/>
            </w:tcBorders>
            <w:vAlign w:val="center"/>
          </w:tcPr>
          <w:p w:rsidR="009700BA" w:rsidRDefault="009700BA">
            <w:pPr>
              <w:spacing w:line="256" w:lineRule="auto"/>
              <w:rPr>
                <w:i/>
                <w:color w:val="0000FF"/>
                <w:lang w:val="es-ES_tradnl"/>
              </w:rPr>
            </w:pPr>
          </w:p>
          <w:p w:rsidR="009700BA" w:rsidRDefault="009700BA">
            <w:pPr>
              <w:pStyle w:val="ListParagraph"/>
              <w:spacing w:line="256" w:lineRule="auto"/>
              <w:ind w:left="450"/>
              <w:rPr>
                <w:color w:val="0000FF"/>
              </w:rPr>
            </w:pPr>
            <w:r>
              <w:rPr>
                <w:color w:val="0000FF"/>
              </w:rPr>
              <w:t xml:space="preserve">Para poder llevar a cabo el pago del cierre de actividad por parte de Recuperaciones </w:t>
            </w:r>
            <w:proofErr w:type="spellStart"/>
            <w:r>
              <w:rPr>
                <w:color w:val="0000FF"/>
              </w:rPr>
              <w:t>descrtitos</w:t>
            </w:r>
            <w:proofErr w:type="spellEnd"/>
            <w:r>
              <w:rPr>
                <w:color w:val="0000FF"/>
              </w:rPr>
              <w:t xml:space="preserve"> en el requisito de </w:t>
            </w:r>
            <w:proofErr w:type="spellStart"/>
            <w:r>
              <w:rPr>
                <w:color w:val="0000FF"/>
              </w:rPr>
              <w:t>Commercial</w:t>
            </w:r>
            <w:proofErr w:type="spellEnd"/>
            <w:r>
              <w:rPr>
                <w:color w:val="0000FF"/>
              </w:rPr>
              <w:t xml:space="preserve"> </w:t>
            </w:r>
            <w:proofErr w:type="spellStart"/>
            <w:r>
              <w:rPr>
                <w:color w:val="0000FF"/>
              </w:rPr>
              <w:t>Planning</w:t>
            </w:r>
            <w:proofErr w:type="spellEnd"/>
            <w:r>
              <w:rPr>
                <w:color w:val="0000FF"/>
              </w:rPr>
              <w:t xml:space="preserve"> identificamos las siguientes necesidades:</w:t>
            </w:r>
          </w:p>
          <w:p w:rsidR="009700BA" w:rsidRDefault="009700BA">
            <w:pPr>
              <w:pStyle w:val="ListParagraph"/>
              <w:spacing w:line="256" w:lineRule="auto"/>
              <w:ind w:left="450"/>
              <w:rPr>
                <w:color w:val="0000FF"/>
              </w:rPr>
            </w:pPr>
          </w:p>
          <w:p w:rsidR="009700BA" w:rsidRDefault="009700BA" w:rsidP="009700BA">
            <w:pPr>
              <w:pStyle w:val="ListParagraph"/>
              <w:numPr>
                <w:ilvl w:val="0"/>
                <w:numId w:val="12"/>
              </w:numPr>
              <w:spacing w:line="256" w:lineRule="auto"/>
              <w:rPr>
                <w:color w:val="0000FF"/>
              </w:rPr>
            </w:pPr>
            <w:r>
              <w:rPr>
                <w:b/>
                <w:color w:val="0000FF"/>
                <w:u w:val="single"/>
              </w:rPr>
              <w:t>Creación de nuevas reglas</w:t>
            </w:r>
            <w:r>
              <w:rPr>
                <w:color w:val="0000FF"/>
              </w:rPr>
              <w:t xml:space="preserve">. Este escenario de compartición del gasto de un pago es nuevo en la UNE por lo que será necesario que se desarrollen los modelos en Callidus. Por tanto, se deberán crear reglas que traten la actividad </w:t>
            </w:r>
            <w:proofErr w:type="spellStart"/>
            <w:r>
              <w:rPr>
                <w:color w:val="0000FF"/>
              </w:rPr>
              <w:t>invloucrada</w:t>
            </w:r>
            <w:proofErr w:type="spellEnd"/>
            <w:r>
              <w:rPr>
                <w:color w:val="0000FF"/>
              </w:rPr>
              <w:t xml:space="preserve"> en el modelo con los parámetros correspondientes definidos en detalle desde el Canal.</w:t>
            </w:r>
          </w:p>
          <w:p w:rsidR="009700BA" w:rsidRDefault="009700BA">
            <w:pPr>
              <w:pStyle w:val="ListParagraph"/>
              <w:spacing w:before="100" w:beforeAutospacing="1" w:after="100" w:afterAutospacing="1" w:line="256" w:lineRule="auto"/>
              <w:jc w:val="both"/>
              <w:rPr>
                <w:rFonts w:ascii="Calibri" w:hAnsi="Calibri" w:cs="Calibri"/>
                <w:color w:val="806000" w:themeColor="accent4" w:themeShade="80"/>
                <w:sz w:val="22"/>
                <w:szCs w:val="22"/>
              </w:rPr>
            </w:pPr>
          </w:p>
          <w:p w:rsidR="009700BA" w:rsidRDefault="009700BA">
            <w:pPr>
              <w:pStyle w:val="ListParagraph"/>
              <w:spacing w:before="100" w:beforeAutospacing="1" w:after="100" w:afterAutospacing="1" w:line="256" w:lineRule="auto"/>
              <w:jc w:val="both"/>
              <w:rPr>
                <w:rFonts w:ascii="Calibri" w:hAnsi="Calibri" w:cs="Calibri"/>
                <w:color w:val="1F497D"/>
                <w:sz w:val="22"/>
                <w:szCs w:val="22"/>
              </w:rPr>
            </w:pPr>
            <w:r>
              <w:rPr>
                <w:rFonts w:ascii="Calibri" w:hAnsi="Calibri" w:cs="Calibri"/>
                <w:color w:val="806000" w:themeColor="accent4" w:themeShade="80"/>
                <w:sz w:val="22"/>
                <w:szCs w:val="22"/>
              </w:rPr>
              <w:t>[Dudas Viewnext 2018-02-01 - NSC: De momento no sabemos a qué reglas o actividad se refiere el requisito]</w:t>
            </w:r>
          </w:p>
          <w:p w:rsidR="009700BA" w:rsidRDefault="009700BA">
            <w:pPr>
              <w:spacing w:line="256" w:lineRule="auto"/>
              <w:rPr>
                <w:color w:val="0000FF"/>
              </w:rPr>
            </w:pPr>
          </w:p>
          <w:p w:rsidR="009700BA" w:rsidRDefault="009700BA">
            <w:pPr>
              <w:pStyle w:val="ListParagraph"/>
              <w:spacing w:line="256" w:lineRule="auto"/>
              <w:ind w:left="1170"/>
              <w:rPr>
                <w:color w:val="0000FF"/>
              </w:rPr>
            </w:pPr>
            <w:r>
              <w:rPr>
                <w:color w:val="0000FF"/>
              </w:rPr>
              <w:t>Las reglas deben tratar los eventos comisionables y aplicar las fórmulas definidas en el modelo del canal y llevar el pago a las agencias o distribuidores ya que pueden estar involucrados TVTA, Online, Canal Presencial, Asesores Microempresas...</w:t>
            </w:r>
          </w:p>
          <w:p w:rsidR="009700BA" w:rsidRDefault="009700BA">
            <w:pPr>
              <w:pStyle w:val="ListParagraph"/>
              <w:spacing w:line="256" w:lineRule="auto"/>
              <w:ind w:left="1170"/>
              <w:rPr>
                <w:color w:val="0000FF"/>
              </w:rPr>
            </w:pPr>
            <w:r>
              <w:rPr>
                <w:color w:val="0000FF"/>
              </w:rPr>
              <w:t xml:space="preserve">Estas nuevas reglas deberán tener presente la posibilidad de incluir </w:t>
            </w:r>
            <w:proofErr w:type="spellStart"/>
            <w:r>
              <w:rPr>
                <w:color w:val="0000FF"/>
              </w:rPr>
              <w:t>recálculos</w:t>
            </w:r>
            <w:proofErr w:type="spellEnd"/>
            <w:r>
              <w:rPr>
                <w:color w:val="0000FF"/>
              </w:rPr>
              <w:t xml:space="preserve"> </w:t>
            </w:r>
            <w:proofErr w:type="spellStart"/>
            <w:r>
              <w:rPr>
                <w:color w:val="0000FF"/>
              </w:rPr>
              <w:t>a</w:t>
            </w:r>
            <w:proofErr w:type="spellEnd"/>
            <w:r>
              <w:rPr>
                <w:color w:val="0000FF"/>
              </w:rPr>
              <w:t xml:space="preserve"> pasado alineado con el nuevo Callidus en la Nube.</w:t>
            </w:r>
          </w:p>
          <w:p w:rsidR="009700BA" w:rsidRDefault="009700BA">
            <w:pPr>
              <w:spacing w:line="256" w:lineRule="auto"/>
              <w:rPr>
                <w:color w:val="0000FF"/>
              </w:rPr>
            </w:pPr>
          </w:p>
          <w:p w:rsidR="009700BA" w:rsidRDefault="009700BA">
            <w:pPr>
              <w:spacing w:line="256" w:lineRule="auto"/>
              <w:rPr>
                <w:color w:val="0000FF"/>
              </w:rPr>
            </w:pPr>
            <w:r>
              <w:rPr>
                <w:rFonts w:ascii="Calibri" w:hAnsi="Calibri" w:cs="Calibri"/>
                <w:color w:val="806000" w:themeColor="accent4" w:themeShade="80"/>
                <w:sz w:val="22"/>
                <w:szCs w:val="22"/>
              </w:rPr>
              <w:t xml:space="preserve">[Dudas Viewnext 2018-02-01 - NSC: El sistema, ni en su versión actual </w:t>
            </w:r>
            <w:proofErr w:type="spellStart"/>
            <w:r>
              <w:rPr>
                <w:rFonts w:ascii="Calibri" w:hAnsi="Calibri" w:cs="Calibri"/>
                <w:color w:val="806000" w:themeColor="accent4" w:themeShade="80"/>
                <w:sz w:val="22"/>
                <w:szCs w:val="22"/>
              </w:rPr>
              <w:t>On</w:t>
            </w:r>
            <w:proofErr w:type="spellEnd"/>
            <w:r>
              <w:rPr>
                <w:rFonts w:ascii="Calibri" w:hAnsi="Calibri" w:cs="Calibri"/>
                <w:color w:val="806000" w:themeColor="accent4" w:themeShade="80"/>
                <w:sz w:val="22"/>
                <w:szCs w:val="22"/>
              </w:rPr>
              <w:t xml:space="preserve"> </w:t>
            </w:r>
            <w:proofErr w:type="spellStart"/>
            <w:r>
              <w:rPr>
                <w:rFonts w:ascii="Calibri" w:hAnsi="Calibri" w:cs="Calibri"/>
                <w:color w:val="806000" w:themeColor="accent4" w:themeShade="80"/>
                <w:sz w:val="22"/>
                <w:szCs w:val="22"/>
              </w:rPr>
              <w:t>Premises</w:t>
            </w:r>
            <w:proofErr w:type="spellEnd"/>
            <w:r>
              <w:rPr>
                <w:rFonts w:ascii="Calibri" w:hAnsi="Calibri" w:cs="Calibri"/>
                <w:color w:val="806000" w:themeColor="accent4" w:themeShade="80"/>
                <w:sz w:val="22"/>
                <w:szCs w:val="22"/>
              </w:rPr>
              <w:t xml:space="preserve">, ni como parte de los desarrollos correspondientes al proyecto de migración a Callidus </w:t>
            </w:r>
            <w:proofErr w:type="spellStart"/>
            <w:r>
              <w:rPr>
                <w:rFonts w:ascii="Calibri" w:hAnsi="Calibri" w:cs="Calibri"/>
                <w:color w:val="806000" w:themeColor="accent4" w:themeShade="80"/>
                <w:sz w:val="22"/>
                <w:szCs w:val="22"/>
              </w:rPr>
              <w:t>On</w:t>
            </w:r>
            <w:proofErr w:type="spellEnd"/>
            <w:r>
              <w:rPr>
                <w:rFonts w:ascii="Calibri" w:hAnsi="Calibri" w:cs="Calibri"/>
                <w:color w:val="806000" w:themeColor="accent4" w:themeShade="80"/>
                <w:sz w:val="22"/>
                <w:szCs w:val="22"/>
              </w:rPr>
              <w:t xml:space="preserve"> </w:t>
            </w:r>
            <w:proofErr w:type="spellStart"/>
            <w:r>
              <w:rPr>
                <w:rFonts w:ascii="Calibri" w:hAnsi="Calibri" w:cs="Calibri"/>
                <w:color w:val="806000" w:themeColor="accent4" w:themeShade="80"/>
                <w:sz w:val="22"/>
                <w:szCs w:val="22"/>
              </w:rPr>
              <w:t>Demand</w:t>
            </w:r>
            <w:proofErr w:type="spellEnd"/>
            <w:r>
              <w:rPr>
                <w:rFonts w:ascii="Calibri" w:hAnsi="Calibri" w:cs="Calibri"/>
                <w:color w:val="806000" w:themeColor="accent4" w:themeShade="80"/>
                <w:sz w:val="22"/>
                <w:szCs w:val="22"/>
              </w:rPr>
              <w:t xml:space="preserve"> en la nube, no cuenta con funcionalidad de </w:t>
            </w:r>
            <w:proofErr w:type="spellStart"/>
            <w:r>
              <w:rPr>
                <w:rFonts w:ascii="Calibri" w:hAnsi="Calibri" w:cs="Calibri"/>
                <w:color w:val="806000" w:themeColor="accent4" w:themeShade="80"/>
                <w:sz w:val="22"/>
                <w:szCs w:val="22"/>
              </w:rPr>
              <w:t>recálculos</w:t>
            </w:r>
            <w:proofErr w:type="spellEnd"/>
            <w:r>
              <w:rPr>
                <w:rFonts w:ascii="Calibri" w:hAnsi="Calibri" w:cs="Calibri"/>
                <w:color w:val="806000" w:themeColor="accent4" w:themeShade="80"/>
                <w:sz w:val="22"/>
                <w:szCs w:val="22"/>
              </w:rPr>
              <w:t xml:space="preserve"> </w:t>
            </w:r>
            <w:proofErr w:type="spellStart"/>
            <w:r>
              <w:rPr>
                <w:rFonts w:ascii="Calibri" w:hAnsi="Calibri" w:cs="Calibri"/>
                <w:color w:val="806000" w:themeColor="accent4" w:themeShade="80"/>
                <w:sz w:val="22"/>
                <w:szCs w:val="22"/>
              </w:rPr>
              <w:t>a</w:t>
            </w:r>
            <w:proofErr w:type="spellEnd"/>
            <w:r>
              <w:rPr>
                <w:rFonts w:ascii="Calibri" w:hAnsi="Calibri" w:cs="Calibri"/>
                <w:color w:val="806000" w:themeColor="accent4" w:themeShade="80"/>
                <w:sz w:val="22"/>
                <w:szCs w:val="22"/>
              </w:rPr>
              <w:t xml:space="preserve"> pasado. En caso de que se quiera incluir dicha funcionalidad, que en cualquier caso debería plantearse para todos los tipos de cálculo en general y no para una serie de reglas en particular, se debería hacer en el ámbito de un proyecto que tuviera requisitos detallados al respecto, ya que la gestión de los </w:t>
            </w:r>
            <w:proofErr w:type="spellStart"/>
            <w:r>
              <w:rPr>
                <w:rFonts w:ascii="Calibri" w:hAnsi="Calibri" w:cs="Calibri"/>
                <w:color w:val="806000" w:themeColor="accent4" w:themeShade="80"/>
                <w:sz w:val="22"/>
                <w:szCs w:val="22"/>
              </w:rPr>
              <w:t>recálculos</w:t>
            </w:r>
            <w:proofErr w:type="spellEnd"/>
            <w:r>
              <w:rPr>
                <w:rFonts w:ascii="Calibri" w:hAnsi="Calibri" w:cs="Calibri"/>
                <w:color w:val="806000" w:themeColor="accent4" w:themeShade="80"/>
                <w:sz w:val="22"/>
                <w:szCs w:val="22"/>
              </w:rPr>
              <w:t xml:space="preserve"> pasados tiene efectos en la gestión del ciclo, los informes a la distribución, la información que se remite a SAP, la operativa de mantenimiento de los datos de configuración del sistema (elementos de reglas de Truecomp, jerarquía) que deben ser considerados]</w:t>
            </w:r>
          </w:p>
          <w:p w:rsidR="009700BA" w:rsidRDefault="009700BA">
            <w:pPr>
              <w:spacing w:line="256" w:lineRule="auto"/>
              <w:rPr>
                <w:color w:val="0000FF"/>
              </w:rPr>
            </w:pPr>
          </w:p>
          <w:p w:rsidR="009700BA" w:rsidRDefault="009700BA" w:rsidP="009700BA">
            <w:pPr>
              <w:pStyle w:val="ListParagraph"/>
              <w:numPr>
                <w:ilvl w:val="0"/>
                <w:numId w:val="12"/>
              </w:numPr>
              <w:spacing w:line="256" w:lineRule="auto"/>
              <w:rPr>
                <w:color w:val="0000FF"/>
              </w:rPr>
            </w:pPr>
            <w:r>
              <w:rPr>
                <w:b/>
                <w:color w:val="0000FF"/>
                <w:u w:val="single"/>
              </w:rPr>
              <w:lastRenderedPageBreak/>
              <w:t>Interfaces</w:t>
            </w:r>
            <w:r>
              <w:rPr>
                <w:color w:val="0000FF"/>
              </w:rPr>
              <w:t xml:space="preserve">. </w:t>
            </w:r>
            <w:proofErr w:type="spellStart"/>
            <w:r>
              <w:rPr>
                <w:color w:val="0000FF"/>
              </w:rPr>
              <w:t>Actualemente</w:t>
            </w:r>
            <w:proofErr w:type="spellEnd"/>
            <w:r>
              <w:rPr>
                <w:color w:val="0000FF"/>
              </w:rPr>
              <w:t xml:space="preserve"> en Callidus existen interfaces con diferentes sistemas maestros de determinada información. Por ejemplo, los </w:t>
            </w:r>
            <w:proofErr w:type="spellStart"/>
            <w:r>
              <w:rPr>
                <w:color w:val="0000FF"/>
              </w:rPr>
              <w:t>provisionadores</w:t>
            </w:r>
            <w:proofErr w:type="spellEnd"/>
            <w:r>
              <w:rPr>
                <w:color w:val="0000FF"/>
              </w:rPr>
              <w:t xml:space="preserve"> (Clarify, Spirit o Amdocs) son los maestros de actividad y tienen interfaz que permite </w:t>
            </w:r>
            <w:proofErr w:type="spellStart"/>
            <w:r>
              <w:rPr>
                <w:color w:val="0000FF"/>
              </w:rPr>
              <w:t>recepcionar</w:t>
            </w:r>
            <w:proofErr w:type="spellEnd"/>
            <w:r>
              <w:rPr>
                <w:color w:val="0000FF"/>
              </w:rPr>
              <w:t xml:space="preserve"> los eventos comisionables (altas, bajas, cambios de planes de precios…) y procesarlos en </w:t>
            </w:r>
            <w:proofErr w:type="spellStart"/>
            <w:r>
              <w:rPr>
                <w:color w:val="0000FF"/>
              </w:rPr>
              <w:t>Callidus.Se</w:t>
            </w:r>
            <w:proofErr w:type="spellEnd"/>
            <w:r>
              <w:rPr>
                <w:color w:val="0000FF"/>
              </w:rPr>
              <w:t xml:space="preserve"> deberán identificar y crear los interfaces necesarios para conectar con Callidus aquellos sistemas maestros de información de la gestión de leads para los que no existe interfaz de comisiones.</w:t>
            </w:r>
          </w:p>
          <w:p w:rsidR="009700BA" w:rsidRDefault="009700BA">
            <w:pPr>
              <w:spacing w:line="256" w:lineRule="auto"/>
              <w:rPr>
                <w:color w:val="0000FF"/>
              </w:rPr>
            </w:pPr>
          </w:p>
          <w:p w:rsidR="009700BA" w:rsidRDefault="009700BA">
            <w:pPr>
              <w:spacing w:line="256" w:lineRule="auto"/>
              <w:rPr>
                <w:color w:val="0000FF"/>
              </w:rPr>
            </w:pPr>
            <w:r>
              <w:rPr>
                <w:rFonts w:ascii="Calibri" w:hAnsi="Calibri" w:cs="Calibri"/>
                <w:color w:val="806000" w:themeColor="accent4" w:themeShade="80"/>
                <w:sz w:val="22"/>
                <w:szCs w:val="22"/>
              </w:rPr>
              <w:t>[Dudas Viewnext 2018-02-01 - NSC: OK como premisa general, pero no sabemos si este requisito implica algún tipo de cambio de interfaces]</w:t>
            </w:r>
          </w:p>
          <w:p w:rsidR="009700BA" w:rsidRDefault="009700BA">
            <w:pPr>
              <w:spacing w:line="256" w:lineRule="auto"/>
              <w:rPr>
                <w:color w:val="0000FF"/>
              </w:rPr>
            </w:pPr>
          </w:p>
          <w:p w:rsidR="009700BA" w:rsidRDefault="009700BA" w:rsidP="009700BA">
            <w:pPr>
              <w:pStyle w:val="ListParagraph"/>
              <w:numPr>
                <w:ilvl w:val="0"/>
                <w:numId w:val="12"/>
              </w:numPr>
              <w:spacing w:line="256" w:lineRule="auto"/>
              <w:rPr>
                <w:color w:val="0000FF"/>
              </w:rPr>
            </w:pPr>
            <w:r>
              <w:rPr>
                <w:b/>
                <w:color w:val="0000FF"/>
                <w:u w:val="single"/>
              </w:rPr>
              <w:t>Informes de seguimiento y pago</w:t>
            </w:r>
            <w:r>
              <w:rPr>
                <w:color w:val="0000FF"/>
              </w:rPr>
              <w:t>. Se deberán desarrollar en Callidus los informes necesarios que permitan al distribuidor llevar a cabo tanto el seguimiento de su actividad como el de sus objetivos y sus pagos.</w:t>
            </w:r>
          </w:p>
          <w:p w:rsidR="009700BA" w:rsidRDefault="009700BA">
            <w:pPr>
              <w:spacing w:line="256" w:lineRule="auto"/>
              <w:rPr>
                <w:color w:val="0000FF"/>
              </w:rPr>
            </w:pPr>
          </w:p>
          <w:p w:rsidR="009700BA" w:rsidRDefault="009700BA">
            <w:pPr>
              <w:pStyle w:val="ListParagraph"/>
              <w:spacing w:line="256" w:lineRule="auto"/>
              <w:ind w:left="0"/>
              <w:rPr>
                <w:color w:val="0000FF"/>
              </w:rPr>
            </w:pPr>
            <w:r>
              <w:rPr>
                <w:rFonts w:ascii="Calibri" w:hAnsi="Calibri" w:cs="Calibri"/>
                <w:color w:val="806000" w:themeColor="accent4" w:themeShade="80"/>
                <w:sz w:val="22"/>
                <w:szCs w:val="22"/>
              </w:rPr>
              <w:t>[Dudas Viewnext 2018-02-01 - NSC: Los informes necesarios son los que defina Vodafone y por tanto deben formar parte del requisito]</w:t>
            </w:r>
          </w:p>
          <w:p w:rsidR="009700BA" w:rsidRDefault="009700BA">
            <w:pPr>
              <w:spacing w:line="256" w:lineRule="auto"/>
              <w:rPr>
                <w:color w:val="0000FF"/>
              </w:rPr>
            </w:pPr>
          </w:p>
          <w:p w:rsidR="009700BA" w:rsidRDefault="009700BA" w:rsidP="009700BA">
            <w:pPr>
              <w:pStyle w:val="ListParagraph"/>
              <w:numPr>
                <w:ilvl w:val="0"/>
                <w:numId w:val="12"/>
              </w:numPr>
              <w:spacing w:line="256" w:lineRule="auto"/>
              <w:rPr>
                <w:color w:val="0000FF"/>
              </w:rPr>
            </w:pPr>
            <w:r>
              <w:rPr>
                <w:b/>
                <w:color w:val="0000FF"/>
                <w:u w:val="single"/>
              </w:rPr>
              <w:t>Seguimiento de actividad y auditorías de Comisiones</w:t>
            </w:r>
            <w:r>
              <w:rPr>
                <w:color w:val="0000FF"/>
              </w:rPr>
              <w:t>. Será necesario implementar en el Universo operacional vigente de BO o la herramienta que exista los desarrollos que permitan a los usuarios de comisiones realizar las tareas de seguimiento de actividad necesario para aplicar el modelo, auditorías del cálculo de las reglas y del pago que se realizará a las plataformas</w:t>
            </w:r>
          </w:p>
          <w:p w:rsidR="009700BA" w:rsidRDefault="009700BA">
            <w:pPr>
              <w:spacing w:line="256" w:lineRule="auto"/>
              <w:rPr>
                <w:color w:val="0000FF"/>
              </w:rPr>
            </w:pPr>
          </w:p>
          <w:p w:rsidR="009700BA" w:rsidRDefault="009700BA">
            <w:pPr>
              <w:spacing w:line="256" w:lineRule="auto"/>
              <w:rPr>
                <w:color w:val="0000FF"/>
              </w:rPr>
            </w:pPr>
            <w:r>
              <w:rPr>
                <w:rFonts w:ascii="Calibri" w:hAnsi="Calibri" w:cs="Calibri"/>
                <w:color w:val="806000" w:themeColor="accent4" w:themeShade="80"/>
                <w:sz w:val="22"/>
                <w:szCs w:val="22"/>
              </w:rPr>
              <w:t>[Dudas Viewnext 2018-02-01 - NSC: OK como premisa general, pero no sabemos si este requisito implica alguna necesidad de cambio del Universo Operacional]</w:t>
            </w:r>
          </w:p>
          <w:p w:rsidR="009700BA" w:rsidRDefault="009700BA">
            <w:pPr>
              <w:spacing w:line="256" w:lineRule="auto"/>
              <w:rPr>
                <w:color w:val="0000FF"/>
              </w:rPr>
            </w:pPr>
          </w:p>
          <w:p w:rsidR="009700BA" w:rsidRDefault="009700BA" w:rsidP="009700BA">
            <w:pPr>
              <w:pStyle w:val="ListParagraph"/>
              <w:numPr>
                <w:ilvl w:val="0"/>
                <w:numId w:val="12"/>
              </w:numPr>
              <w:spacing w:line="256" w:lineRule="auto"/>
              <w:rPr>
                <w:i/>
                <w:color w:val="0000FF"/>
              </w:rPr>
            </w:pPr>
            <w:r>
              <w:rPr>
                <w:b/>
                <w:color w:val="0000FF"/>
                <w:u w:val="single"/>
              </w:rPr>
              <w:t>Universos DWH para usuarios que no son de comisiones</w:t>
            </w:r>
            <w:r>
              <w:rPr>
                <w:color w:val="0000FF"/>
              </w:rPr>
              <w:t xml:space="preserve">. Será necesario que la información del pago, cálculo y actividad </w:t>
            </w:r>
            <w:proofErr w:type="gramStart"/>
            <w:r>
              <w:rPr>
                <w:color w:val="0000FF"/>
              </w:rPr>
              <w:t>utilizadas</w:t>
            </w:r>
            <w:proofErr w:type="gramEnd"/>
            <w:r>
              <w:rPr>
                <w:color w:val="0000FF"/>
              </w:rPr>
              <w:t xml:space="preserve"> para cada ciclo de comisiones se vuelque al universo de DWH.</w:t>
            </w:r>
          </w:p>
          <w:p w:rsidR="009700BA" w:rsidRDefault="009700BA">
            <w:pPr>
              <w:pStyle w:val="ListParagraph"/>
              <w:spacing w:line="256" w:lineRule="auto"/>
              <w:rPr>
                <w:i/>
                <w:color w:val="0000FF"/>
              </w:rPr>
            </w:pPr>
          </w:p>
          <w:p w:rsidR="009700BA" w:rsidRDefault="009700BA">
            <w:pPr>
              <w:spacing w:line="256" w:lineRule="auto"/>
              <w:rPr>
                <w:color w:val="0000FF"/>
              </w:rPr>
            </w:pPr>
            <w:r>
              <w:rPr>
                <w:rFonts w:ascii="Calibri" w:hAnsi="Calibri" w:cs="Calibri"/>
                <w:color w:val="806000" w:themeColor="accent4" w:themeShade="80"/>
                <w:sz w:val="22"/>
                <w:szCs w:val="22"/>
              </w:rPr>
              <w:t>[Dudas Viewnext 2018-02-01 - NSC: OK como premisa general, pero no sabemos si este requisito implica alguna necesidad de cambio de interfaces a DWH]</w:t>
            </w:r>
          </w:p>
          <w:p w:rsidR="009700BA" w:rsidRDefault="009700BA">
            <w:pPr>
              <w:spacing w:line="256" w:lineRule="auto"/>
              <w:rPr>
                <w:i/>
                <w:color w:val="0000FF"/>
              </w:rPr>
            </w:pPr>
          </w:p>
          <w:p w:rsidR="009700BA" w:rsidRDefault="009700BA">
            <w:pPr>
              <w:spacing w:line="256" w:lineRule="auto"/>
              <w:rPr>
                <w:i/>
                <w:color w:val="0000FF"/>
              </w:rPr>
            </w:pPr>
          </w:p>
          <w:p w:rsidR="009700BA" w:rsidRDefault="009700BA">
            <w:pPr>
              <w:spacing w:line="256" w:lineRule="auto"/>
              <w:rPr>
                <w:i/>
                <w:color w:val="0000FF"/>
                <w:lang w:val="es-ES_tradnl"/>
              </w:rPr>
            </w:pPr>
          </w:p>
          <w:p w:rsidR="009700BA" w:rsidRDefault="009700BA">
            <w:pPr>
              <w:spacing w:line="256" w:lineRule="auto"/>
              <w:rPr>
                <w:sz w:val="20"/>
                <w:szCs w:val="20"/>
              </w:rPr>
            </w:pPr>
          </w:p>
        </w:tc>
      </w:tr>
      <w:tr w:rsidR="009700BA" w:rsidRPr="009700BA" w:rsidTr="009700BA">
        <w:trPr>
          <w:gridAfter w:val="1"/>
          <w:wAfter w:w="264" w:type="pct"/>
          <w:trHeight w:val="476"/>
        </w:trPr>
        <w:tc>
          <w:tcPr>
            <w:tcW w:w="0" w:type="auto"/>
            <w:gridSpan w:val="13"/>
            <w:vMerge/>
            <w:tcBorders>
              <w:top w:val="single" w:sz="4" w:space="0" w:color="auto"/>
              <w:left w:val="single" w:sz="4" w:space="0" w:color="auto"/>
              <w:bottom w:val="single" w:sz="4" w:space="0" w:color="auto"/>
              <w:right w:val="single" w:sz="4" w:space="0" w:color="auto"/>
            </w:tcBorders>
            <w:vAlign w:val="center"/>
            <w:hideMark/>
          </w:tcPr>
          <w:p w:rsidR="009700BA" w:rsidRDefault="009700BA">
            <w:pPr>
              <w:rPr>
                <w:sz w:val="20"/>
                <w:szCs w:val="20"/>
              </w:rPr>
            </w:pPr>
          </w:p>
        </w:tc>
      </w:tr>
      <w:tr w:rsidR="009700BA" w:rsidRPr="009700BA" w:rsidTr="009700BA">
        <w:trPr>
          <w:gridAfter w:val="1"/>
          <w:wAfter w:w="264" w:type="pct"/>
          <w:trHeight w:val="589"/>
        </w:trPr>
        <w:tc>
          <w:tcPr>
            <w:tcW w:w="3461" w:type="pct"/>
            <w:gridSpan w:val="9"/>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hideMark/>
          </w:tcPr>
          <w:p w:rsidR="009700BA" w:rsidRDefault="009700BA">
            <w:pPr>
              <w:spacing w:line="256" w:lineRule="auto"/>
              <w:rPr>
                <w:rFonts w:ascii="Vodafone Rg" w:hAnsi="Vodafone Rg"/>
                <w:b/>
                <w:color w:val="FFFFFF" w:themeColor="background1"/>
                <w:sz w:val="20"/>
                <w:lang w:val="es-ES_tradnl"/>
              </w:rPr>
            </w:pPr>
            <w:r>
              <w:rPr>
                <w:rFonts w:ascii="Vodafone Rg" w:hAnsi="Vodafone Rg"/>
                <w:b/>
                <w:color w:val="FFFFFF" w:themeColor="background1"/>
                <w:sz w:val="20"/>
                <w:lang w:val="es-ES_tradnl"/>
              </w:rPr>
              <w:t>Plan de pruebas a alto nivel</w:t>
            </w:r>
          </w:p>
        </w:tc>
        <w:tc>
          <w:tcPr>
            <w:tcW w:w="1275" w:type="pct"/>
            <w:gridSpan w:val="4"/>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hideMark/>
          </w:tcPr>
          <w:p w:rsidR="009700BA" w:rsidRDefault="009700BA">
            <w:pPr>
              <w:spacing w:line="256" w:lineRule="auto"/>
              <w:rPr>
                <w:rFonts w:ascii="Vodafone Rg" w:hAnsi="Vodafone Rg"/>
                <w:b/>
                <w:color w:val="FFFFFF" w:themeColor="background1"/>
                <w:sz w:val="20"/>
                <w:lang w:val="es-ES_tradnl"/>
              </w:rPr>
            </w:pPr>
            <w:r>
              <w:rPr>
                <w:rFonts w:ascii="Vodafone Rg" w:hAnsi="Vodafone Rg"/>
                <w:b/>
                <w:color w:val="FFFFFF" w:themeColor="background1"/>
                <w:sz w:val="20"/>
                <w:lang w:val="es-ES_tradnl"/>
              </w:rPr>
              <w:t xml:space="preserve">Volumen de </w:t>
            </w:r>
            <w:proofErr w:type="spellStart"/>
            <w:r>
              <w:rPr>
                <w:rFonts w:ascii="Vodafone Rg" w:hAnsi="Vodafone Rg"/>
                <w:b/>
                <w:color w:val="FFFFFF" w:themeColor="background1"/>
                <w:sz w:val="20"/>
                <w:lang w:val="es-ES_tradnl"/>
              </w:rPr>
              <w:t>UATs</w:t>
            </w:r>
            <w:proofErr w:type="spellEnd"/>
            <w:r>
              <w:rPr>
                <w:rFonts w:ascii="Vodafone Rg" w:hAnsi="Vodafone Rg"/>
                <w:b/>
                <w:color w:val="FFFFFF" w:themeColor="background1"/>
                <w:sz w:val="20"/>
                <w:lang w:val="es-ES_tradnl"/>
              </w:rPr>
              <w:t xml:space="preserve"> a alto nivel</w:t>
            </w:r>
          </w:p>
        </w:tc>
      </w:tr>
      <w:tr w:rsidR="009700BA" w:rsidRPr="009700BA" w:rsidTr="009700BA">
        <w:trPr>
          <w:gridAfter w:val="1"/>
          <w:wAfter w:w="264" w:type="pct"/>
          <w:trHeight w:val="1230"/>
        </w:trPr>
        <w:tc>
          <w:tcPr>
            <w:tcW w:w="3461" w:type="pct"/>
            <w:gridSpan w:val="9"/>
            <w:tcBorders>
              <w:top w:val="single" w:sz="4" w:space="0" w:color="auto"/>
              <w:left w:val="single" w:sz="4" w:space="0" w:color="auto"/>
              <w:bottom w:val="single" w:sz="4" w:space="0" w:color="auto"/>
              <w:right w:val="single" w:sz="4" w:space="0" w:color="000000"/>
            </w:tcBorders>
            <w:vAlign w:val="center"/>
          </w:tcPr>
          <w:p w:rsidR="009700BA" w:rsidRDefault="009700BA">
            <w:pPr>
              <w:spacing w:line="256" w:lineRule="auto"/>
              <w:rPr>
                <w:rFonts w:ascii="Vodafone Rg" w:hAnsi="Vodafone Rg"/>
                <w:i/>
                <w:color w:val="808080" w:themeColor="background1" w:themeShade="80"/>
                <w:sz w:val="20"/>
                <w:lang w:val="es-ES_tradnl"/>
              </w:rPr>
            </w:pPr>
          </w:p>
        </w:tc>
        <w:tc>
          <w:tcPr>
            <w:tcW w:w="1275" w:type="pct"/>
            <w:gridSpan w:val="4"/>
            <w:tcBorders>
              <w:top w:val="single" w:sz="4" w:space="0" w:color="auto"/>
              <w:left w:val="single" w:sz="4" w:space="0" w:color="auto"/>
              <w:bottom w:val="single" w:sz="4" w:space="0" w:color="auto"/>
              <w:right w:val="single" w:sz="4" w:space="0" w:color="000000"/>
            </w:tcBorders>
            <w:vAlign w:val="center"/>
          </w:tcPr>
          <w:p w:rsidR="009700BA" w:rsidRDefault="009700BA">
            <w:pPr>
              <w:spacing w:line="256" w:lineRule="auto"/>
              <w:rPr>
                <w:rFonts w:ascii="Vodafone Rg" w:hAnsi="Vodafone Rg"/>
                <w:i/>
                <w:color w:val="808080" w:themeColor="background1" w:themeShade="80"/>
                <w:sz w:val="20"/>
                <w:lang w:val="es-ES_tradnl"/>
              </w:rPr>
            </w:pPr>
          </w:p>
        </w:tc>
      </w:tr>
      <w:tr w:rsidR="009700BA" w:rsidRPr="009700BA" w:rsidTr="009700BA">
        <w:trPr>
          <w:gridAfter w:val="1"/>
          <w:wAfter w:w="264" w:type="pct"/>
          <w:trHeight w:val="1230"/>
        </w:trPr>
        <w:tc>
          <w:tcPr>
            <w:tcW w:w="3461" w:type="pct"/>
            <w:gridSpan w:val="9"/>
            <w:tcBorders>
              <w:top w:val="single" w:sz="4" w:space="0" w:color="auto"/>
              <w:left w:val="single" w:sz="4" w:space="0" w:color="auto"/>
              <w:bottom w:val="single" w:sz="4" w:space="0" w:color="auto"/>
              <w:right w:val="single" w:sz="4" w:space="0" w:color="000000"/>
            </w:tcBorders>
            <w:vAlign w:val="center"/>
          </w:tcPr>
          <w:p w:rsidR="009700BA" w:rsidRDefault="009700BA">
            <w:pPr>
              <w:spacing w:line="256" w:lineRule="auto"/>
              <w:rPr>
                <w:rFonts w:ascii="Vodafone Rg" w:hAnsi="Vodafone Rg"/>
                <w:i/>
                <w:color w:val="808080" w:themeColor="background1" w:themeShade="80"/>
                <w:sz w:val="20"/>
                <w:lang w:val="es-ES_tradnl"/>
              </w:rPr>
            </w:pPr>
          </w:p>
        </w:tc>
        <w:tc>
          <w:tcPr>
            <w:tcW w:w="1275" w:type="pct"/>
            <w:gridSpan w:val="4"/>
            <w:tcBorders>
              <w:top w:val="single" w:sz="4" w:space="0" w:color="auto"/>
              <w:left w:val="single" w:sz="4" w:space="0" w:color="auto"/>
              <w:bottom w:val="single" w:sz="4" w:space="0" w:color="auto"/>
              <w:right w:val="single" w:sz="4" w:space="0" w:color="000000"/>
            </w:tcBorders>
            <w:vAlign w:val="center"/>
          </w:tcPr>
          <w:p w:rsidR="009700BA" w:rsidRDefault="009700BA">
            <w:pPr>
              <w:spacing w:line="256" w:lineRule="auto"/>
              <w:rPr>
                <w:rFonts w:ascii="Vodafone Rg" w:hAnsi="Vodafone Rg"/>
                <w:i/>
                <w:color w:val="808080" w:themeColor="background1" w:themeShade="80"/>
                <w:sz w:val="20"/>
                <w:lang w:val="es-ES_tradnl"/>
              </w:rPr>
            </w:pPr>
          </w:p>
        </w:tc>
      </w:tr>
    </w:tbl>
    <w:p w:rsidR="009700BA" w:rsidRDefault="009700BA" w:rsidP="009700BA">
      <w:pPr>
        <w:rPr>
          <w:rFonts w:ascii="Vodafone Rg" w:hAnsi="Vodafone Rg"/>
        </w:rPr>
      </w:pPr>
    </w:p>
    <w:p w:rsidR="009700BA" w:rsidRPr="009700BA" w:rsidRDefault="009700BA" w:rsidP="009700BA"/>
    <w:p w:rsidR="008C0B7B" w:rsidRDefault="008C0B7B"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18211C"/>
    <w:p w:rsidR="00EE24BE" w:rsidRDefault="00EE24BE" w:rsidP="00EE24BE">
      <w:pPr>
        <w:pStyle w:val="Title"/>
      </w:pPr>
      <w:r w:rsidRPr="00C65F46">
        <w:t xml:space="preserve">Documento de </w:t>
      </w:r>
      <w:r>
        <w:t>Requisitos</w:t>
      </w:r>
    </w:p>
    <w:p w:rsidR="00EE24BE" w:rsidRDefault="00EE24BE" w:rsidP="00EE24BE">
      <w:pPr>
        <w:jc w:val="both"/>
        <w:rPr>
          <w:rFonts w:ascii="Vodafone Rg" w:hAnsi="Vodafone Rg" w:cs="Arial"/>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1"/>
        <w:gridCol w:w="1647"/>
        <w:gridCol w:w="319"/>
        <w:gridCol w:w="1665"/>
        <w:gridCol w:w="301"/>
        <w:gridCol w:w="1684"/>
        <w:gridCol w:w="283"/>
      </w:tblGrid>
      <w:tr w:rsidR="00EE24BE" w:rsidRPr="00B04E1D" w:rsidTr="000C6C60">
        <w:trPr>
          <w:trHeight w:val="256"/>
        </w:trPr>
        <w:tc>
          <w:tcPr>
            <w:tcW w:w="2601" w:type="dxa"/>
            <w:shd w:val="clear" w:color="auto" w:fill="FF0000"/>
            <w:vAlign w:val="center"/>
          </w:tcPr>
          <w:p w:rsidR="00EE24BE" w:rsidRPr="00C65F46" w:rsidRDefault="00EE24BE" w:rsidP="000C6C60">
            <w:pPr>
              <w:spacing w:line="240" w:lineRule="atLeast"/>
              <w:jc w:val="center"/>
              <w:rPr>
                <w:rFonts w:ascii="Vodafone Rg" w:hAnsi="Vodafone Rg" w:cs="Arial"/>
                <w:b/>
                <w:color w:val="FFFFFF" w:themeColor="background1"/>
              </w:rPr>
            </w:pPr>
            <w:r w:rsidRPr="00C65F46">
              <w:rPr>
                <w:rFonts w:ascii="Vodafone Rg" w:hAnsi="Vodafone Rg" w:cs="Arial"/>
                <w:b/>
                <w:color w:val="FFFFFF" w:themeColor="background1"/>
              </w:rPr>
              <w:t>Tipo de ítem:</w:t>
            </w:r>
          </w:p>
        </w:tc>
        <w:tc>
          <w:tcPr>
            <w:tcW w:w="1647" w:type="dxa"/>
            <w:shd w:val="clear" w:color="auto" w:fill="D9D9D9" w:themeFill="background1" w:themeFillShade="D9"/>
            <w:vAlign w:val="center"/>
          </w:tcPr>
          <w:p w:rsidR="00EE24BE" w:rsidRPr="00B04E1D" w:rsidRDefault="00EE24BE" w:rsidP="000C6C60">
            <w:pPr>
              <w:spacing w:line="240" w:lineRule="atLeast"/>
              <w:jc w:val="both"/>
              <w:rPr>
                <w:rFonts w:ascii="Vodafone Rg" w:hAnsi="Vodafone Rg" w:cs="Arial"/>
                <w:lang w:val="en-GB"/>
              </w:rPr>
            </w:pPr>
            <w:r>
              <w:rPr>
                <w:rFonts w:ascii="Vodafone Rg" w:hAnsi="Vodafone Rg" w:cs="Arial"/>
                <w:lang w:val="en-GB"/>
              </w:rPr>
              <w:t>Proyecto</w:t>
            </w:r>
          </w:p>
        </w:tc>
        <w:tc>
          <w:tcPr>
            <w:tcW w:w="319" w:type="dxa"/>
            <w:shd w:val="clear" w:color="auto" w:fill="auto"/>
            <w:vAlign w:val="center"/>
          </w:tcPr>
          <w:p w:rsidR="00EE24BE" w:rsidRPr="00B04E1D" w:rsidRDefault="00EE24BE" w:rsidP="000C6C60">
            <w:pPr>
              <w:spacing w:line="240" w:lineRule="atLeast"/>
              <w:jc w:val="both"/>
              <w:rPr>
                <w:rFonts w:ascii="Vodafone Rg" w:hAnsi="Vodafone Rg" w:cs="Arial"/>
                <w:lang w:val="en-GB"/>
              </w:rPr>
            </w:pPr>
          </w:p>
        </w:tc>
        <w:tc>
          <w:tcPr>
            <w:tcW w:w="1665" w:type="dxa"/>
            <w:shd w:val="clear" w:color="auto" w:fill="D9D9D9" w:themeFill="background1" w:themeFillShade="D9"/>
            <w:vAlign w:val="center"/>
          </w:tcPr>
          <w:p w:rsidR="00EE24BE" w:rsidRPr="00B04E1D" w:rsidRDefault="00EE24BE" w:rsidP="000C6C60">
            <w:pPr>
              <w:rPr>
                <w:lang w:val="en-GB"/>
              </w:rPr>
            </w:pPr>
            <w:proofErr w:type="spellStart"/>
            <w:r>
              <w:rPr>
                <w:lang w:val="en-GB"/>
              </w:rPr>
              <w:t>Producto</w:t>
            </w:r>
            <w:proofErr w:type="spellEnd"/>
          </w:p>
        </w:tc>
        <w:tc>
          <w:tcPr>
            <w:tcW w:w="301" w:type="dxa"/>
            <w:shd w:val="clear" w:color="auto" w:fill="auto"/>
            <w:vAlign w:val="center"/>
          </w:tcPr>
          <w:p w:rsidR="00EE24BE" w:rsidRPr="00B04E1D" w:rsidRDefault="00EE24BE" w:rsidP="000C6C60">
            <w:pPr>
              <w:spacing w:line="240" w:lineRule="atLeast"/>
              <w:jc w:val="both"/>
              <w:rPr>
                <w:rFonts w:ascii="Vodafone Rg" w:hAnsi="Vodafone Rg" w:cs="Arial"/>
                <w:lang w:val="en-GB"/>
              </w:rPr>
            </w:pPr>
          </w:p>
        </w:tc>
        <w:tc>
          <w:tcPr>
            <w:tcW w:w="1684" w:type="dxa"/>
            <w:shd w:val="clear" w:color="auto" w:fill="D9D9D9" w:themeFill="background1" w:themeFillShade="D9"/>
            <w:vAlign w:val="center"/>
          </w:tcPr>
          <w:p w:rsidR="00EE24BE" w:rsidRPr="00B04E1D" w:rsidRDefault="00EE24BE" w:rsidP="000C6C60">
            <w:pPr>
              <w:spacing w:line="240" w:lineRule="atLeast"/>
              <w:jc w:val="both"/>
              <w:rPr>
                <w:rFonts w:ascii="Vodafone Rg" w:hAnsi="Vodafone Rg" w:cs="Arial"/>
                <w:lang w:val="en-GB"/>
              </w:rPr>
            </w:pPr>
            <w:r>
              <w:rPr>
                <w:rFonts w:ascii="Vodafone Rg" w:hAnsi="Vodafone Rg" w:cs="Arial"/>
                <w:lang w:val="en-GB"/>
              </w:rPr>
              <w:t xml:space="preserve">Fast </w:t>
            </w:r>
            <w:r w:rsidRPr="00B04E1D">
              <w:rPr>
                <w:rFonts w:ascii="Vodafone Rg" w:hAnsi="Vodafone Rg" w:cs="Arial"/>
                <w:shd w:val="clear" w:color="auto" w:fill="D9D9D9" w:themeFill="background1" w:themeFillShade="D9"/>
                <w:lang w:val="en-GB"/>
              </w:rPr>
              <w:t>item</w:t>
            </w:r>
          </w:p>
        </w:tc>
        <w:tc>
          <w:tcPr>
            <w:tcW w:w="283" w:type="dxa"/>
            <w:shd w:val="clear" w:color="auto" w:fill="auto"/>
            <w:vAlign w:val="center"/>
          </w:tcPr>
          <w:p w:rsidR="00EE24BE" w:rsidRPr="00B04E1D" w:rsidRDefault="00EE24BE" w:rsidP="000C6C60">
            <w:pPr>
              <w:spacing w:line="240" w:lineRule="atLeast"/>
              <w:jc w:val="both"/>
              <w:rPr>
                <w:rFonts w:ascii="Vodafone Rg" w:hAnsi="Vodafone Rg" w:cs="Arial"/>
                <w:lang w:val="en-GB"/>
              </w:rPr>
            </w:pPr>
          </w:p>
        </w:tc>
      </w:tr>
    </w:tbl>
    <w:p w:rsidR="00EE24BE" w:rsidRDefault="00EE24BE" w:rsidP="00EE24BE">
      <w:pPr>
        <w:rPr>
          <w:rFonts w:ascii="Vodafone Rg" w:hAnsi="Vodafone Rg"/>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8"/>
        <w:gridCol w:w="5957"/>
      </w:tblGrid>
      <w:tr w:rsidR="00EE24BE" w:rsidTr="000C6C60">
        <w:trPr>
          <w:trHeight w:val="256"/>
        </w:trPr>
        <w:tc>
          <w:tcPr>
            <w:tcW w:w="2547"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EE24BE" w:rsidRDefault="00EE24BE" w:rsidP="000C6C60">
            <w:pPr>
              <w:spacing w:line="240" w:lineRule="atLeast"/>
              <w:jc w:val="center"/>
              <w:rPr>
                <w:rFonts w:ascii="Vodafone Rg" w:hAnsi="Vodafone Rg" w:cs="Arial"/>
              </w:rPr>
            </w:pPr>
            <w:r>
              <w:rPr>
                <w:rFonts w:ascii="Vodafone Rg" w:hAnsi="Vodafone Rg" w:cs="Arial"/>
                <w:b/>
                <w:color w:val="FFFFFF" w:themeColor="background1"/>
              </w:rPr>
              <w:t>Código del ítem:</w:t>
            </w:r>
          </w:p>
        </w:tc>
        <w:tc>
          <w:tcPr>
            <w:tcW w:w="5953" w:type="dxa"/>
            <w:tcBorders>
              <w:top w:val="single" w:sz="4" w:space="0" w:color="auto"/>
              <w:left w:val="single" w:sz="4" w:space="0" w:color="auto"/>
              <w:bottom w:val="single" w:sz="4" w:space="0" w:color="auto"/>
              <w:right w:val="single" w:sz="4" w:space="0" w:color="auto"/>
            </w:tcBorders>
            <w:vAlign w:val="center"/>
          </w:tcPr>
          <w:p w:rsidR="00EE24BE" w:rsidRDefault="00EE24BE" w:rsidP="000C6C60">
            <w:pPr>
              <w:spacing w:line="240" w:lineRule="atLeast"/>
              <w:jc w:val="both"/>
              <w:rPr>
                <w:rFonts w:ascii="Vodafone Rg" w:hAnsi="Vodafone Rg" w:cs="Arial"/>
                <w:lang w:val="en-GB"/>
              </w:rPr>
            </w:pPr>
          </w:p>
        </w:tc>
      </w:tr>
    </w:tbl>
    <w:p w:rsidR="00EE24BE" w:rsidRDefault="00EE24BE" w:rsidP="00EE24BE">
      <w:pPr>
        <w:rPr>
          <w:rFonts w:ascii="Vodafone Rg" w:hAnsi="Vodafone Rg"/>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8"/>
        <w:gridCol w:w="5957"/>
      </w:tblGrid>
      <w:tr w:rsidR="00EE24BE" w:rsidTr="000C6C60">
        <w:trPr>
          <w:trHeight w:val="256"/>
        </w:trPr>
        <w:tc>
          <w:tcPr>
            <w:tcW w:w="2547"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EE24BE" w:rsidRDefault="00EE24BE" w:rsidP="000C6C60">
            <w:pPr>
              <w:spacing w:line="240" w:lineRule="atLeast"/>
              <w:jc w:val="center"/>
              <w:rPr>
                <w:rFonts w:ascii="Vodafone Rg" w:hAnsi="Vodafone Rg" w:cs="Arial"/>
              </w:rPr>
            </w:pPr>
            <w:r>
              <w:rPr>
                <w:rFonts w:ascii="Vodafone Rg" w:hAnsi="Vodafone Rg" w:cs="Arial"/>
                <w:b/>
                <w:color w:val="FFFFFF" w:themeColor="background1"/>
              </w:rPr>
              <w:t xml:space="preserve">Área </w:t>
            </w:r>
            <w:proofErr w:type="spellStart"/>
            <w:r>
              <w:rPr>
                <w:rFonts w:ascii="Vodafone Rg" w:hAnsi="Vodafone Rg" w:cs="Arial"/>
                <w:b/>
                <w:color w:val="FFFFFF" w:themeColor="background1"/>
              </w:rPr>
              <w:t>owner</w:t>
            </w:r>
            <w:proofErr w:type="spellEnd"/>
            <w:r>
              <w:rPr>
                <w:rFonts w:ascii="Vodafone Rg" w:hAnsi="Vodafone Rg" w:cs="Arial"/>
                <w:b/>
                <w:color w:val="FFFFFF" w:themeColor="background1"/>
              </w:rPr>
              <w:t>:</w:t>
            </w:r>
          </w:p>
        </w:tc>
        <w:tc>
          <w:tcPr>
            <w:tcW w:w="5953" w:type="dxa"/>
            <w:tcBorders>
              <w:top w:val="single" w:sz="4" w:space="0" w:color="auto"/>
              <w:left w:val="single" w:sz="4" w:space="0" w:color="auto"/>
              <w:bottom w:val="single" w:sz="4" w:space="0" w:color="auto"/>
              <w:right w:val="single" w:sz="4" w:space="0" w:color="auto"/>
            </w:tcBorders>
            <w:vAlign w:val="center"/>
          </w:tcPr>
          <w:p w:rsidR="00EE24BE" w:rsidRDefault="00EE24BE" w:rsidP="000C6C60">
            <w:pPr>
              <w:spacing w:line="240" w:lineRule="atLeast"/>
              <w:jc w:val="both"/>
              <w:rPr>
                <w:rFonts w:ascii="Vodafone Rg" w:hAnsi="Vodafone Rg" w:cs="Arial"/>
                <w:lang w:val="en-GB"/>
              </w:rPr>
            </w:pPr>
          </w:p>
        </w:tc>
      </w:tr>
    </w:tbl>
    <w:p w:rsidR="00EE24BE" w:rsidRDefault="00EE24BE" w:rsidP="00EE24BE">
      <w:pPr>
        <w:jc w:val="both"/>
        <w:rPr>
          <w:rFonts w:ascii="Vodafone Rg" w:hAnsi="Vodafone Rg" w:cs="Arial"/>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8"/>
        <w:gridCol w:w="5957"/>
      </w:tblGrid>
      <w:tr w:rsidR="00EE24BE" w:rsidTr="000C6C60">
        <w:trPr>
          <w:trHeight w:val="256"/>
        </w:trPr>
        <w:tc>
          <w:tcPr>
            <w:tcW w:w="2548"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EE24BE" w:rsidRDefault="00EE24BE" w:rsidP="000C6C60">
            <w:pPr>
              <w:spacing w:line="240" w:lineRule="atLeast"/>
              <w:jc w:val="center"/>
              <w:rPr>
                <w:rFonts w:ascii="Vodafone Rg" w:hAnsi="Vodafone Rg" w:cs="Arial"/>
              </w:rPr>
            </w:pPr>
            <w:r>
              <w:rPr>
                <w:rFonts w:ascii="Vodafone Rg" w:hAnsi="Vodafone Rg" w:cs="Arial"/>
                <w:b/>
                <w:color w:val="FFFFFF" w:themeColor="background1"/>
              </w:rPr>
              <w:t>PO</w:t>
            </w:r>
          </w:p>
        </w:tc>
        <w:tc>
          <w:tcPr>
            <w:tcW w:w="5957" w:type="dxa"/>
            <w:tcBorders>
              <w:top w:val="single" w:sz="4" w:space="0" w:color="auto"/>
              <w:left w:val="single" w:sz="4" w:space="0" w:color="auto"/>
              <w:bottom w:val="single" w:sz="4" w:space="0" w:color="auto"/>
              <w:right w:val="single" w:sz="4" w:space="0" w:color="auto"/>
            </w:tcBorders>
            <w:vAlign w:val="center"/>
          </w:tcPr>
          <w:p w:rsidR="00EE24BE" w:rsidRDefault="00EE24BE" w:rsidP="000C6C60">
            <w:pPr>
              <w:spacing w:line="240" w:lineRule="atLeast"/>
              <w:jc w:val="both"/>
              <w:rPr>
                <w:rFonts w:ascii="Vodafone Rg" w:hAnsi="Vodafone Rg" w:cs="Arial"/>
                <w:lang w:val="en-GB"/>
              </w:rPr>
            </w:pPr>
          </w:p>
        </w:tc>
      </w:tr>
      <w:tr w:rsidR="00EE24BE" w:rsidTr="000C6C60">
        <w:trPr>
          <w:trHeight w:val="256"/>
        </w:trPr>
        <w:tc>
          <w:tcPr>
            <w:tcW w:w="2548"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EE24BE" w:rsidRDefault="00EE24BE" w:rsidP="000C6C60">
            <w:pPr>
              <w:spacing w:line="240" w:lineRule="atLeast"/>
              <w:jc w:val="center"/>
              <w:rPr>
                <w:rFonts w:ascii="Vodafone Rg" w:hAnsi="Vodafone Rg" w:cs="Arial"/>
                <w:b/>
              </w:rPr>
            </w:pPr>
            <w:r>
              <w:rPr>
                <w:rFonts w:ascii="Vodafone Rg" w:hAnsi="Vodafone Rg" w:cs="Arial"/>
                <w:b/>
                <w:color w:val="FFFFFF" w:themeColor="background1"/>
              </w:rPr>
              <w:t>PM</w:t>
            </w:r>
          </w:p>
        </w:tc>
        <w:tc>
          <w:tcPr>
            <w:tcW w:w="5957" w:type="dxa"/>
            <w:tcBorders>
              <w:top w:val="single" w:sz="4" w:space="0" w:color="auto"/>
              <w:left w:val="single" w:sz="4" w:space="0" w:color="auto"/>
              <w:bottom w:val="single" w:sz="4" w:space="0" w:color="auto"/>
              <w:right w:val="single" w:sz="4" w:space="0" w:color="auto"/>
            </w:tcBorders>
            <w:vAlign w:val="center"/>
          </w:tcPr>
          <w:p w:rsidR="00EE24BE" w:rsidRDefault="00EE24BE" w:rsidP="000C6C60">
            <w:pPr>
              <w:spacing w:line="240" w:lineRule="atLeast"/>
              <w:jc w:val="both"/>
              <w:rPr>
                <w:rFonts w:ascii="Vodafone Rg" w:hAnsi="Vodafone Rg" w:cs="Arial"/>
                <w:lang w:val="en-GB"/>
              </w:rPr>
            </w:pPr>
          </w:p>
        </w:tc>
      </w:tr>
      <w:tr w:rsidR="00EE24BE" w:rsidTr="000C6C60">
        <w:trPr>
          <w:trHeight w:val="256"/>
        </w:trPr>
        <w:tc>
          <w:tcPr>
            <w:tcW w:w="2548"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EE24BE" w:rsidRDefault="00EE24BE" w:rsidP="000C6C60">
            <w:pPr>
              <w:spacing w:line="240" w:lineRule="atLeast"/>
              <w:jc w:val="center"/>
              <w:rPr>
                <w:rFonts w:ascii="Vodafone Rg" w:hAnsi="Vodafone Rg" w:cs="Arial"/>
                <w:b/>
                <w:color w:val="FFFFFF" w:themeColor="background1"/>
              </w:rPr>
            </w:pPr>
            <w:proofErr w:type="spellStart"/>
            <w:r>
              <w:rPr>
                <w:rFonts w:ascii="Vodafone Rg" w:hAnsi="Vodafone Rg" w:cs="Arial"/>
                <w:b/>
                <w:color w:val="FFFFFF" w:themeColor="background1"/>
              </w:rPr>
              <w:t>Technology</w:t>
            </w:r>
            <w:proofErr w:type="spellEnd"/>
            <w:r>
              <w:rPr>
                <w:rFonts w:ascii="Vodafone Rg" w:hAnsi="Vodafone Rg" w:cs="Arial"/>
                <w:b/>
                <w:color w:val="FFFFFF" w:themeColor="background1"/>
              </w:rPr>
              <w:t xml:space="preserve"> SPOC</w:t>
            </w:r>
          </w:p>
        </w:tc>
        <w:tc>
          <w:tcPr>
            <w:tcW w:w="5957" w:type="dxa"/>
            <w:tcBorders>
              <w:top w:val="single" w:sz="4" w:space="0" w:color="auto"/>
              <w:left w:val="single" w:sz="4" w:space="0" w:color="auto"/>
              <w:bottom w:val="single" w:sz="4" w:space="0" w:color="auto"/>
              <w:right w:val="single" w:sz="4" w:space="0" w:color="auto"/>
            </w:tcBorders>
            <w:vAlign w:val="center"/>
          </w:tcPr>
          <w:p w:rsidR="00EE24BE" w:rsidRDefault="00EE24BE" w:rsidP="000C6C60">
            <w:pPr>
              <w:spacing w:line="240" w:lineRule="atLeast"/>
              <w:jc w:val="both"/>
              <w:rPr>
                <w:rFonts w:ascii="Vodafone Rg" w:hAnsi="Vodafone Rg" w:cs="Arial"/>
                <w:lang w:val="en-GB"/>
              </w:rPr>
            </w:pPr>
            <w:proofErr w:type="spellStart"/>
            <w:r>
              <w:rPr>
                <w:rFonts w:ascii="Vodafone Rg" w:hAnsi="Vodafone Rg" w:cs="Arial"/>
                <w:lang w:val="en-GB"/>
              </w:rPr>
              <w:t>ytrigos</w:t>
            </w:r>
            <w:proofErr w:type="spellEnd"/>
          </w:p>
        </w:tc>
      </w:tr>
    </w:tbl>
    <w:p w:rsidR="00EE24BE" w:rsidRDefault="00EE24BE" w:rsidP="00EE24BE">
      <w:pPr>
        <w:jc w:val="both"/>
        <w:rPr>
          <w:rFonts w:ascii="Vodafone Rg" w:hAnsi="Vodafone Rg" w:cs="Arial"/>
        </w:rPr>
      </w:pPr>
    </w:p>
    <w:p w:rsidR="00EE24BE" w:rsidRPr="00C65F46" w:rsidRDefault="00EE24BE" w:rsidP="00EE24BE">
      <w:pPr>
        <w:pStyle w:val="Heading1"/>
      </w:pPr>
      <w:r w:rsidRPr="00C65F46">
        <w:t>APROBACIÓN</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1310"/>
        <w:gridCol w:w="5895"/>
      </w:tblGrid>
      <w:tr w:rsidR="00EE24BE" w:rsidRPr="00B04E1D" w:rsidTr="000C6C60">
        <w:trPr>
          <w:trHeight w:val="263"/>
        </w:trPr>
        <w:tc>
          <w:tcPr>
            <w:tcW w:w="1295" w:type="dxa"/>
            <w:shd w:val="clear" w:color="auto" w:fill="FF0000"/>
            <w:vAlign w:val="center"/>
          </w:tcPr>
          <w:p w:rsidR="00EE24BE" w:rsidRPr="00B04E1D" w:rsidRDefault="00EE24BE" w:rsidP="000C6C60">
            <w:pPr>
              <w:spacing w:line="240" w:lineRule="atLeast"/>
              <w:jc w:val="center"/>
              <w:rPr>
                <w:rFonts w:ascii="Vodafone Rg" w:hAnsi="Vodafone Rg" w:cs="Arial"/>
                <w:color w:val="FFFFFF"/>
              </w:rPr>
            </w:pPr>
            <w:r w:rsidRPr="00B04E1D">
              <w:rPr>
                <w:rFonts w:ascii="Vodafone Rg" w:hAnsi="Vodafone Rg" w:cs="Arial"/>
                <w:color w:val="FFFFFF"/>
              </w:rPr>
              <w:t>Fecha</w:t>
            </w:r>
          </w:p>
        </w:tc>
        <w:tc>
          <w:tcPr>
            <w:tcW w:w="1310" w:type="dxa"/>
            <w:shd w:val="clear" w:color="auto" w:fill="FF0000"/>
            <w:vAlign w:val="center"/>
          </w:tcPr>
          <w:p w:rsidR="00EE24BE" w:rsidRPr="00B04E1D" w:rsidRDefault="00EE24BE" w:rsidP="000C6C60">
            <w:pPr>
              <w:spacing w:line="240" w:lineRule="atLeast"/>
              <w:jc w:val="center"/>
              <w:rPr>
                <w:rFonts w:ascii="Vodafone Rg" w:hAnsi="Vodafone Rg" w:cs="Arial"/>
                <w:color w:val="FFFFFF"/>
              </w:rPr>
            </w:pPr>
            <w:r w:rsidRPr="00B04E1D">
              <w:rPr>
                <w:rFonts w:ascii="Vodafone Rg" w:hAnsi="Vodafone Rg" w:cs="Arial"/>
                <w:color w:val="FFFFFF"/>
              </w:rPr>
              <w:t>Versión</w:t>
            </w:r>
          </w:p>
        </w:tc>
        <w:tc>
          <w:tcPr>
            <w:tcW w:w="5895" w:type="dxa"/>
            <w:shd w:val="clear" w:color="auto" w:fill="FF0000"/>
            <w:vAlign w:val="center"/>
          </w:tcPr>
          <w:p w:rsidR="00EE24BE" w:rsidRPr="00B04E1D" w:rsidRDefault="00EE24BE" w:rsidP="000C6C60">
            <w:pPr>
              <w:spacing w:line="240" w:lineRule="atLeast"/>
              <w:jc w:val="center"/>
              <w:rPr>
                <w:rFonts w:ascii="Vodafone Rg" w:hAnsi="Vodafone Rg" w:cs="Arial"/>
                <w:color w:val="FFFFFF"/>
              </w:rPr>
            </w:pPr>
            <w:r w:rsidRPr="00B04E1D">
              <w:rPr>
                <w:rFonts w:ascii="Vodafone Rg" w:hAnsi="Vodafone Rg" w:cs="Arial"/>
                <w:color w:val="FFFFFF"/>
              </w:rPr>
              <w:t>Departamento - aprobador</w:t>
            </w:r>
          </w:p>
        </w:tc>
      </w:tr>
      <w:tr w:rsidR="00EE24BE" w:rsidRPr="00B04E1D" w:rsidTr="000C6C60">
        <w:trPr>
          <w:trHeight w:val="250"/>
        </w:trPr>
        <w:tc>
          <w:tcPr>
            <w:tcW w:w="1295" w:type="dxa"/>
            <w:shd w:val="clear" w:color="auto" w:fill="auto"/>
            <w:vAlign w:val="center"/>
          </w:tcPr>
          <w:p w:rsidR="00EE24BE" w:rsidRPr="00B04E1D" w:rsidRDefault="00EE24BE" w:rsidP="000C6C60">
            <w:pPr>
              <w:spacing w:line="240" w:lineRule="atLeast"/>
              <w:jc w:val="center"/>
              <w:rPr>
                <w:rFonts w:ascii="Vodafone Rg" w:hAnsi="Vodafone Rg" w:cs="Arial"/>
              </w:rPr>
            </w:pPr>
          </w:p>
        </w:tc>
        <w:tc>
          <w:tcPr>
            <w:tcW w:w="1310" w:type="dxa"/>
            <w:shd w:val="clear" w:color="auto" w:fill="auto"/>
            <w:vAlign w:val="center"/>
          </w:tcPr>
          <w:p w:rsidR="00EE24BE" w:rsidRPr="00B04E1D" w:rsidRDefault="00EE24BE" w:rsidP="000C6C60">
            <w:pPr>
              <w:spacing w:line="240" w:lineRule="atLeast"/>
              <w:jc w:val="center"/>
              <w:rPr>
                <w:rFonts w:ascii="Vodafone Rg" w:hAnsi="Vodafone Rg" w:cs="Arial"/>
              </w:rPr>
            </w:pPr>
          </w:p>
        </w:tc>
        <w:tc>
          <w:tcPr>
            <w:tcW w:w="5895" w:type="dxa"/>
            <w:shd w:val="clear" w:color="auto" w:fill="auto"/>
            <w:vAlign w:val="center"/>
          </w:tcPr>
          <w:p w:rsidR="00EE24BE" w:rsidRPr="00B04E1D" w:rsidRDefault="00EE24BE" w:rsidP="000C6C60">
            <w:pPr>
              <w:spacing w:line="240" w:lineRule="atLeast"/>
              <w:jc w:val="both"/>
              <w:rPr>
                <w:rFonts w:ascii="Vodafone Rg" w:hAnsi="Vodafone Rg" w:cs="Arial"/>
                <w:lang w:val="en-GB"/>
              </w:rPr>
            </w:pPr>
          </w:p>
        </w:tc>
      </w:tr>
    </w:tbl>
    <w:p w:rsidR="00EE24BE" w:rsidRDefault="00EE24BE" w:rsidP="00EE24BE">
      <w:pPr>
        <w:rPr>
          <w:rFonts w:ascii="Vodafone Rg" w:hAnsi="Vodafone Rg"/>
        </w:rPr>
      </w:pPr>
    </w:p>
    <w:p w:rsidR="00EE24BE" w:rsidRDefault="00EE24BE" w:rsidP="00EE24BE">
      <w:pPr>
        <w:rPr>
          <w:rFonts w:ascii="Vodafone Rg" w:hAnsi="Vodafone Rg"/>
        </w:rPr>
      </w:pPr>
    </w:p>
    <w:p w:rsidR="00EE24BE" w:rsidRDefault="00EE24BE" w:rsidP="00EE24BE">
      <w:pPr>
        <w:pStyle w:val="Heading1"/>
      </w:pPr>
      <w:r>
        <w:lastRenderedPageBreak/>
        <w:t>CONTROL DE VERSIONES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296"/>
        <w:gridCol w:w="5784"/>
      </w:tblGrid>
      <w:tr w:rsidR="00EE24BE" w:rsidRPr="00B04E1D" w:rsidTr="000C6C60">
        <w:trPr>
          <w:trHeight w:val="268"/>
        </w:trPr>
        <w:tc>
          <w:tcPr>
            <w:tcW w:w="1420" w:type="dxa"/>
            <w:shd w:val="clear" w:color="auto" w:fill="FF0000"/>
            <w:vAlign w:val="center"/>
          </w:tcPr>
          <w:p w:rsidR="00EE24BE" w:rsidRPr="00B04E1D" w:rsidRDefault="00EE24BE" w:rsidP="000C6C60">
            <w:pPr>
              <w:spacing w:line="240" w:lineRule="atLeast"/>
              <w:jc w:val="center"/>
              <w:rPr>
                <w:rFonts w:ascii="Vodafone Rg" w:hAnsi="Vodafone Rg" w:cs="Arial"/>
                <w:color w:val="FFFFFF"/>
              </w:rPr>
            </w:pPr>
            <w:r w:rsidRPr="00B04E1D">
              <w:rPr>
                <w:rFonts w:ascii="Vodafone Rg" w:hAnsi="Vodafone Rg" w:cs="Arial"/>
                <w:color w:val="FFFFFF"/>
              </w:rPr>
              <w:t>Fecha</w:t>
            </w:r>
          </w:p>
        </w:tc>
        <w:tc>
          <w:tcPr>
            <w:tcW w:w="1296" w:type="dxa"/>
            <w:shd w:val="clear" w:color="auto" w:fill="FF0000"/>
            <w:vAlign w:val="center"/>
          </w:tcPr>
          <w:p w:rsidR="00EE24BE" w:rsidRPr="00B04E1D" w:rsidRDefault="00EE24BE" w:rsidP="000C6C60">
            <w:pPr>
              <w:spacing w:line="240" w:lineRule="atLeast"/>
              <w:jc w:val="center"/>
              <w:rPr>
                <w:rFonts w:ascii="Vodafone Rg" w:hAnsi="Vodafone Rg" w:cs="Arial"/>
                <w:color w:val="FFFFFF"/>
              </w:rPr>
            </w:pPr>
            <w:r w:rsidRPr="00B04E1D">
              <w:rPr>
                <w:rFonts w:ascii="Vodafone Rg" w:hAnsi="Vodafone Rg" w:cs="Arial"/>
                <w:color w:val="FFFFFF"/>
              </w:rPr>
              <w:t>Versión</w:t>
            </w:r>
          </w:p>
        </w:tc>
        <w:tc>
          <w:tcPr>
            <w:tcW w:w="5784" w:type="dxa"/>
            <w:shd w:val="clear" w:color="auto" w:fill="FF0000"/>
            <w:vAlign w:val="center"/>
          </w:tcPr>
          <w:p w:rsidR="00EE24BE" w:rsidRPr="00B04E1D" w:rsidRDefault="00EE24BE" w:rsidP="000C6C60">
            <w:pPr>
              <w:spacing w:line="240" w:lineRule="atLeast"/>
              <w:jc w:val="center"/>
              <w:rPr>
                <w:rFonts w:ascii="Vodafone Rg" w:hAnsi="Vodafone Rg" w:cs="Arial"/>
                <w:color w:val="FFFFFF"/>
              </w:rPr>
            </w:pPr>
            <w:r w:rsidRPr="00B04E1D">
              <w:rPr>
                <w:rFonts w:ascii="Vodafone Rg" w:hAnsi="Vodafone Rg" w:cs="Arial"/>
                <w:color w:val="FFFFFF"/>
              </w:rPr>
              <w:t>Comentarios</w:t>
            </w:r>
          </w:p>
        </w:tc>
      </w:tr>
      <w:tr w:rsidR="00EE24BE" w:rsidRPr="00B04E1D" w:rsidTr="000C6C60">
        <w:trPr>
          <w:trHeight w:val="256"/>
        </w:trPr>
        <w:tc>
          <w:tcPr>
            <w:tcW w:w="1420" w:type="dxa"/>
            <w:shd w:val="clear" w:color="auto" w:fill="auto"/>
            <w:vAlign w:val="center"/>
          </w:tcPr>
          <w:p w:rsidR="00EE24BE" w:rsidRPr="00B04E1D" w:rsidRDefault="00EE24BE" w:rsidP="000C6C60">
            <w:pPr>
              <w:spacing w:line="240" w:lineRule="atLeast"/>
              <w:jc w:val="center"/>
              <w:rPr>
                <w:rFonts w:ascii="Vodafone Rg" w:hAnsi="Vodafone Rg" w:cs="Arial"/>
              </w:rPr>
            </w:pPr>
            <w:r>
              <w:rPr>
                <w:rFonts w:ascii="Vodafone Rg" w:hAnsi="Vodafone Rg" w:cs="Arial"/>
              </w:rPr>
              <w:t>18/01/2018</w:t>
            </w:r>
          </w:p>
        </w:tc>
        <w:tc>
          <w:tcPr>
            <w:tcW w:w="1296" w:type="dxa"/>
            <w:shd w:val="clear" w:color="auto" w:fill="auto"/>
            <w:vAlign w:val="center"/>
          </w:tcPr>
          <w:p w:rsidR="00EE24BE" w:rsidRPr="00B04E1D" w:rsidRDefault="00EE24BE" w:rsidP="000C6C60">
            <w:pPr>
              <w:spacing w:line="240" w:lineRule="atLeast"/>
              <w:jc w:val="center"/>
              <w:rPr>
                <w:rFonts w:ascii="Vodafone Rg" w:hAnsi="Vodafone Rg" w:cs="Arial"/>
              </w:rPr>
            </w:pPr>
            <w:r>
              <w:rPr>
                <w:rFonts w:ascii="Vodafone Rg" w:hAnsi="Vodafone Rg" w:cs="Arial"/>
              </w:rPr>
              <w:t>1</w:t>
            </w:r>
          </w:p>
        </w:tc>
        <w:tc>
          <w:tcPr>
            <w:tcW w:w="5784" w:type="dxa"/>
            <w:shd w:val="clear" w:color="auto" w:fill="auto"/>
            <w:vAlign w:val="center"/>
          </w:tcPr>
          <w:p w:rsidR="00EE24BE" w:rsidRPr="00875BAF" w:rsidRDefault="00EE24BE" w:rsidP="000C6C60">
            <w:pPr>
              <w:spacing w:line="240" w:lineRule="atLeast"/>
              <w:jc w:val="both"/>
              <w:rPr>
                <w:rFonts w:ascii="Vodafone Rg" w:hAnsi="Vodafone Rg" w:cs="Arial"/>
              </w:rPr>
            </w:pPr>
            <w:r>
              <w:rPr>
                <w:rFonts w:ascii="Vodafone Rg" w:hAnsi="Vodafone Rg" w:cs="Arial"/>
              </w:rPr>
              <w:t xml:space="preserve">Gtoribi2. Versión inicial de </w:t>
            </w:r>
            <w:proofErr w:type="spellStart"/>
            <w:r>
              <w:rPr>
                <w:rFonts w:ascii="Vodafone Rg" w:hAnsi="Vodafone Rg" w:cs="Arial"/>
              </w:rPr>
              <w:t>Tvta</w:t>
            </w:r>
            <w:proofErr w:type="spellEnd"/>
            <w:r>
              <w:rPr>
                <w:rFonts w:ascii="Vodafone Rg" w:hAnsi="Vodafone Rg" w:cs="Arial"/>
              </w:rPr>
              <w:t xml:space="preserve"> &amp; </w:t>
            </w:r>
            <w:proofErr w:type="spellStart"/>
            <w:r>
              <w:rPr>
                <w:rFonts w:ascii="Vodafone Rg" w:hAnsi="Vodafone Rg" w:cs="Arial"/>
              </w:rPr>
              <w:t>OnLine</w:t>
            </w:r>
            <w:proofErr w:type="spellEnd"/>
          </w:p>
        </w:tc>
      </w:tr>
      <w:tr w:rsidR="00EE24BE" w:rsidRPr="00B04E1D" w:rsidTr="000C6C60">
        <w:trPr>
          <w:trHeight w:val="256"/>
        </w:trPr>
        <w:tc>
          <w:tcPr>
            <w:tcW w:w="1420" w:type="dxa"/>
            <w:shd w:val="clear" w:color="auto" w:fill="auto"/>
            <w:vAlign w:val="center"/>
          </w:tcPr>
          <w:p w:rsidR="00EE24BE" w:rsidRPr="00B04E1D" w:rsidRDefault="00EE24BE" w:rsidP="000C6C60">
            <w:pPr>
              <w:spacing w:line="240" w:lineRule="atLeast"/>
              <w:jc w:val="center"/>
              <w:rPr>
                <w:rFonts w:ascii="Vodafone Rg" w:hAnsi="Vodafone Rg" w:cs="Arial"/>
              </w:rPr>
            </w:pPr>
            <w:r>
              <w:rPr>
                <w:rFonts w:ascii="Vodafone Rg" w:hAnsi="Vodafone Rg" w:cs="Arial"/>
              </w:rPr>
              <w:t>18/01/2018</w:t>
            </w:r>
          </w:p>
        </w:tc>
        <w:tc>
          <w:tcPr>
            <w:tcW w:w="1296" w:type="dxa"/>
            <w:shd w:val="clear" w:color="auto" w:fill="auto"/>
            <w:vAlign w:val="center"/>
          </w:tcPr>
          <w:p w:rsidR="00EE24BE" w:rsidRPr="00B04E1D" w:rsidRDefault="00EE24BE" w:rsidP="000C6C60">
            <w:pPr>
              <w:spacing w:line="240" w:lineRule="atLeast"/>
              <w:jc w:val="center"/>
              <w:rPr>
                <w:rFonts w:ascii="Vodafone Rg" w:hAnsi="Vodafone Rg" w:cs="Arial"/>
              </w:rPr>
            </w:pPr>
            <w:r>
              <w:rPr>
                <w:rFonts w:ascii="Vodafone Rg" w:hAnsi="Vodafone Rg" w:cs="Arial"/>
              </w:rPr>
              <w:t>2</w:t>
            </w:r>
          </w:p>
        </w:tc>
        <w:tc>
          <w:tcPr>
            <w:tcW w:w="5784" w:type="dxa"/>
            <w:shd w:val="clear" w:color="auto" w:fill="auto"/>
            <w:vAlign w:val="center"/>
          </w:tcPr>
          <w:p w:rsidR="00EE24BE" w:rsidRPr="00B04E1D" w:rsidRDefault="00EE24BE" w:rsidP="000C6C60">
            <w:pPr>
              <w:spacing w:line="240" w:lineRule="atLeast"/>
              <w:jc w:val="both"/>
              <w:rPr>
                <w:rFonts w:ascii="Vodafone Rg" w:hAnsi="Vodafone Rg" w:cs="Arial"/>
              </w:rPr>
            </w:pPr>
            <w:r>
              <w:rPr>
                <w:rFonts w:ascii="Vodafone Rg" w:hAnsi="Vodafone Rg" w:cs="Arial"/>
              </w:rPr>
              <w:t>Mmarti69. Incluye requisito genérico de comisiones</w:t>
            </w:r>
          </w:p>
        </w:tc>
      </w:tr>
      <w:tr w:rsidR="00EE24BE" w:rsidRPr="00B04E1D" w:rsidTr="000C6C60">
        <w:trPr>
          <w:trHeight w:val="256"/>
        </w:trPr>
        <w:tc>
          <w:tcPr>
            <w:tcW w:w="1420" w:type="dxa"/>
            <w:shd w:val="clear" w:color="auto" w:fill="auto"/>
            <w:vAlign w:val="center"/>
          </w:tcPr>
          <w:p w:rsidR="00EE24BE" w:rsidRPr="00B04E1D" w:rsidRDefault="00EE24BE" w:rsidP="000C6C60">
            <w:pPr>
              <w:spacing w:line="240" w:lineRule="atLeast"/>
              <w:jc w:val="center"/>
              <w:rPr>
                <w:rFonts w:ascii="Vodafone Rg" w:hAnsi="Vodafone Rg" w:cs="Arial"/>
              </w:rPr>
            </w:pPr>
            <w:r>
              <w:rPr>
                <w:rFonts w:ascii="Vodafone Rg" w:hAnsi="Vodafone Rg" w:cs="Arial"/>
              </w:rPr>
              <w:t>02/02/2018</w:t>
            </w:r>
          </w:p>
        </w:tc>
        <w:tc>
          <w:tcPr>
            <w:tcW w:w="1296" w:type="dxa"/>
            <w:shd w:val="clear" w:color="auto" w:fill="auto"/>
            <w:vAlign w:val="center"/>
          </w:tcPr>
          <w:p w:rsidR="00EE24BE" w:rsidRPr="00B04E1D" w:rsidRDefault="00EE24BE" w:rsidP="000C6C60">
            <w:pPr>
              <w:spacing w:line="240" w:lineRule="atLeast"/>
              <w:jc w:val="center"/>
              <w:rPr>
                <w:rFonts w:ascii="Vodafone Rg" w:hAnsi="Vodafone Rg" w:cs="Arial"/>
              </w:rPr>
            </w:pPr>
            <w:r>
              <w:rPr>
                <w:rFonts w:ascii="Vodafone Rg" w:hAnsi="Vodafone Rg" w:cs="Arial"/>
              </w:rPr>
              <w:t>3</w:t>
            </w:r>
          </w:p>
        </w:tc>
        <w:tc>
          <w:tcPr>
            <w:tcW w:w="5784" w:type="dxa"/>
            <w:shd w:val="clear" w:color="auto" w:fill="auto"/>
            <w:vAlign w:val="center"/>
          </w:tcPr>
          <w:p w:rsidR="00EE24BE" w:rsidRPr="00B04E1D" w:rsidRDefault="00EE24BE" w:rsidP="000C6C60">
            <w:pPr>
              <w:spacing w:line="240" w:lineRule="atLeast"/>
              <w:jc w:val="both"/>
              <w:rPr>
                <w:rFonts w:ascii="Vodafone Rg" w:hAnsi="Vodafone Rg" w:cs="Arial"/>
              </w:rPr>
            </w:pPr>
            <w:r>
              <w:rPr>
                <w:rFonts w:ascii="Vodafone Rg" w:hAnsi="Vodafone Rg" w:cs="Arial"/>
              </w:rPr>
              <w:t>Unifico documentos de presencial-</w:t>
            </w:r>
            <w:proofErr w:type="spellStart"/>
            <w:r>
              <w:rPr>
                <w:rFonts w:ascii="Vodafone Rg" w:hAnsi="Vodafone Rg" w:cs="Arial"/>
              </w:rPr>
              <w:t>televenta</w:t>
            </w:r>
            <w:proofErr w:type="spellEnd"/>
            <w:r>
              <w:rPr>
                <w:rFonts w:ascii="Vodafone Rg" w:hAnsi="Vodafone Rg" w:cs="Arial"/>
              </w:rPr>
              <w:t xml:space="preserve"> y online</w:t>
            </w:r>
          </w:p>
        </w:tc>
      </w:tr>
      <w:tr w:rsidR="00EE24BE" w:rsidRPr="00B04E1D" w:rsidTr="000C6C60">
        <w:trPr>
          <w:trHeight w:val="256"/>
        </w:trPr>
        <w:tc>
          <w:tcPr>
            <w:tcW w:w="1420" w:type="dxa"/>
            <w:shd w:val="clear" w:color="auto" w:fill="auto"/>
            <w:vAlign w:val="center"/>
          </w:tcPr>
          <w:p w:rsidR="00EE24BE" w:rsidRPr="00B04E1D" w:rsidRDefault="00EE24BE" w:rsidP="000C6C60">
            <w:pPr>
              <w:spacing w:line="240" w:lineRule="atLeast"/>
              <w:jc w:val="center"/>
              <w:rPr>
                <w:rFonts w:ascii="Vodafone Rg" w:hAnsi="Vodafone Rg" w:cs="Arial"/>
              </w:rPr>
            </w:pPr>
          </w:p>
        </w:tc>
        <w:tc>
          <w:tcPr>
            <w:tcW w:w="1296" w:type="dxa"/>
            <w:shd w:val="clear" w:color="auto" w:fill="auto"/>
            <w:vAlign w:val="center"/>
          </w:tcPr>
          <w:p w:rsidR="00EE24BE" w:rsidRPr="00B04E1D" w:rsidRDefault="00EE24BE" w:rsidP="000C6C60">
            <w:pPr>
              <w:spacing w:line="240" w:lineRule="atLeast"/>
              <w:jc w:val="center"/>
              <w:rPr>
                <w:rFonts w:ascii="Vodafone Rg" w:hAnsi="Vodafone Rg" w:cs="Arial"/>
              </w:rPr>
            </w:pPr>
          </w:p>
        </w:tc>
        <w:tc>
          <w:tcPr>
            <w:tcW w:w="5784" w:type="dxa"/>
            <w:shd w:val="clear" w:color="auto" w:fill="auto"/>
            <w:vAlign w:val="center"/>
          </w:tcPr>
          <w:p w:rsidR="00EE24BE" w:rsidRPr="00B04E1D" w:rsidRDefault="00EE24BE" w:rsidP="000C6C60">
            <w:pPr>
              <w:spacing w:line="240" w:lineRule="atLeast"/>
              <w:jc w:val="both"/>
              <w:rPr>
                <w:rFonts w:ascii="Vodafone Rg" w:hAnsi="Vodafone Rg" w:cs="Arial"/>
              </w:rPr>
            </w:pPr>
          </w:p>
        </w:tc>
      </w:tr>
      <w:tr w:rsidR="00EE24BE" w:rsidRPr="00B04E1D" w:rsidTr="000C6C60">
        <w:trPr>
          <w:trHeight w:val="256"/>
        </w:trPr>
        <w:tc>
          <w:tcPr>
            <w:tcW w:w="1420" w:type="dxa"/>
            <w:shd w:val="clear" w:color="auto" w:fill="auto"/>
            <w:vAlign w:val="center"/>
          </w:tcPr>
          <w:p w:rsidR="00EE24BE" w:rsidRPr="00B04E1D" w:rsidRDefault="00EE24BE" w:rsidP="000C6C60">
            <w:pPr>
              <w:spacing w:line="240" w:lineRule="atLeast"/>
              <w:jc w:val="center"/>
              <w:rPr>
                <w:rFonts w:ascii="Vodafone Rg" w:hAnsi="Vodafone Rg" w:cs="Arial"/>
              </w:rPr>
            </w:pPr>
          </w:p>
        </w:tc>
        <w:tc>
          <w:tcPr>
            <w:tcW w:w="1296" w:type="dxa"/>
            <w:shd w:val="clear" w:color="auto" w:fill="auto"/>
            <w:vAlign w:val="center"/>
          </w:tcPr>
          <w:p w:rsidR="00EE24BE" w:rsidRPr="00B04E1D" w:rsidRDefault="00EE24BE" w:rsidP="000C6C60">
            <w:pPr>
              <w:spacing w:line="240" w:lineRule="atLeast"/>
              <w:jc w:val="center"/>
              <w:rPr>
                <w:rFonts w:ascii="Vodafone Rg" w:hAnsi="Vodafone Rg" w:cs="Arial"/>
              </w:rPr>
            </w:pPr>
          </w:p>
        </w:tc>
        <w:tc>
          <w:tcPr>
            <w:tcW w:w="5784" w:type="dxa"/>
            <w:shd w:val="clear" w:color="auto" w:fill="auto"/>
            <w:vAlign w:val="center"/>
          </w:tcPr>
          <w:p w:rsidR="00EE24BE" w:rsidRPr="00B04E1D" w:rsidRDefault="00EE24BE" w:rsidP="000C6C60">
            <w:pPr>
              <w:spacing w:line="240" w:lineRule="atLeast"/>
              <w:jc w:val="both"/>
              <w:rPr>
                <w:rFonts w:ascii="Vodafone Rg" w:hAnsi="Vodafone Rg" w:cs="Arial"/>
              </w:rPr>
            </w:pPr>
          </w:p>
        </w:tc>
      </w:tr>
      <w:tr w:rsidR="00EE24BE" w:rsidRPr="00B04E1D" w:rsidTr="000C6C60">
        <w:trPr>
          <w:trHeight w:val="295"/>
        </w:trPr>
        <w:tc>
          <w:tcPr>
            <w:tcW w:w="1420" w:type="dxa"/>
            <w:shd w:val="clear" w:color="auto" w:fill="auto"/>
            <w:vAlign w:val="center"/>
          </w:tcPr>
          <w:p w:rsidR="00EE24BE" w:rsidRPr="00B04E1D" w:rsidRDefault="00EE24BE" w:rsidP="000C6C60">
            <w:pPr>
              <w:spacing w:line="240" w:lineRule="atLeast"/>
              <w:jc w:val="center"/>
              <w:rPr>
                <w:rFonts w:ascii="Vodafone Rg" w:hAnsi="Vodafone Rg" w:cs="Arial"/>
              </w:rPr>
            </w:pPr>
          </w:p>
        </w:tc>
        <w:tc>
          <w:tcPr>
            <w:tcW w:w="1296" w:type="dxa"/>
            <w:shd w:val="clear" w:color="auto" w:fill="auto"/>
            <w:vAlign w:val="center"/>
          </w:tcPr>
          <w:p w:rsidR="00EE24BE" w:rsidRPr="00B04E1D" w:rsidRDefault="00EE24BE" w:rsidP="000C6C60">
            <w:pPr>
              <w:spacing w:line="240" w:lineRule="atLeast"/>
              <w:jc w:val="center"/>
              <w:rPr>
                <w:rFonts w:ascii="Vodafone Rg" w:hAnsi="Vodafone Rg" w:cs="Arial"/>
              </w:rPr>
            </w:pPr>
          </w:p>
        </w:tc>
        <w:tc>
          <w:tcPr>
            <w:tcW w:w="5784" w:type="dxa"/>
            <w:shd w:val="clear" w:color="auto" w:fill="auto"/>
            <w:vAlign w:val="center"/>
          </w:tcPr>
          <w:p w:rsidR="00EE24BE" w:rsidRPr="00B04E1D" w:rsidRDefault="00EE24BE" w:rsidP="000C6C60">
            <w:pPr>
              <w:spacing w:line="240" w:lineRule="atLeast"/>
              <w:jc w:val="both"/>
              <w:rPr>
                <w:rFonts w:ascii="Vodafone Rg" w:hAnsi="Vodafone Rg" w:cs="Arial"/>
              </w:rPr>
            </w:pPr>
          </w:p>
        </w:tc>
      </w:tr>
      <w:tr w:rsidR="00EE24BE" w:rsidRPr="00B04E1D" w:rsidTr="000C6C60">
        <w:trPr>
          <w:trHeight w:val="256"/>
        </w:trPr>
        <w:tc>
          <w:tcPr>
            <w:tcW w:w="1420" w:type="dxa"/>
            <w:shd w:val="clear" w:color="auto" w:fill="auto"/>
            <w:vAlign w:val="center"/>
          </w:tcPr>
          <w:p w:rsidR="00EE24BE" w:rsidRPr="00B04E1D" w:rsidRDefault="00EE24BE" w:rsidP="000C6C60">
            <w:pPr>
              <w:spacing w:line="240" w:lineRule="atLeast"/>
              <w:jc w:val="center"/>
              <w:rPr>
                <w:rFonts w:ascii="Vodafone Rg" w:hAnsi="Vodafone Rg" w:cs="Arial"/>
              </w:rPr>
            </w:pPr>
          </w:p>
        </w:tc>
        <w:tc>
          <w:tcPr>
            <w:tcW w:w="1296" w:type="dxa"/>
            <w:shd w:val="clear" w:color="auto" w:fill="auto"/>
            <w:vAlign w:val="center"/>
          </w:tcPr>
          <w:p w:rsidR="00EE24BE" w:rsidRPr="00B04E1D" w:rsidRDefault="00EE24BE" w:rsidP="000C6C60">
            <w:pPr>
              <w:spacing w:line="240" w:lineRule="atLeast"/>
              <w:jc w:val="center"/>
              <w:rPr>
                <w:rFonts w:ascii="Vodafone Rg" w:hAnsi="Vodafone Rg" w:cs="Arial"/>
              </w:rPr>
            </w:pPr>
          </w:p>
        </w:tc>
        <w:tc>
          <w:tcPr>
            <w:tcW w:w="5784" w:type="dxa"/>
            <w:shd w:val="clear" w:color="auto" w:fill="auto"/>
            <w:vAlign w:val="center"/>
          </w:tcPr>
          <w:p w:rsidR="00EE24BE" w:rsidRPr="00B04E1D" w:rsidRDefault="00EE24BE" w:rsidP="000C6C60">
            <w:pPr>
              <w:spacing w:line="240" w:lineRule="atLeast"/>
              <w:jc w:val="both"/>
              <w:rPr>
                <w:rFonts w:ascii="Vodafone Rg" w:hAnsi="Vodafone Rg" w:cs="Arial"/>
              </w:rPr>
            </w:pPr>
          </w:p>
        </w:tc>
      </w:tr>
      <w:tr w:rsidR="00EE24BE" w:rsidRPr="00B04E1D" w:rsidTr="000C6C60">
        <w:trPr>
          <w:trHeight w:val="256"/>
        </w:trPr>
        <w:tc>
          <w:tcPr>
            <w:tcW w:w="1420" w:type="dxa"/>
            <w:shd w:val="clear" w:color="auto" w:fill="auto"/>
            <w:vAlign w:val="center"/>
          </w:tcPr>
          <w:p w:rsidR="00EE24BE" w:rsidRPr="00B04E1D" w:rsidRDefault="00EE24BE" w:rsidP="000C6C60">
            <w:pPr>
              <w:spacing w:line="240" w:lineRule="atLeast"/>
              <w:jc w:val="center"/>
              <w:rPr>
                <w:rFonts w:ascii="Vodafone Rg" w:hAnsi="Vodafone Rg" w:cs="Arial"/>
              </w:rPr>
            </w:pPr>
          </w:p>
        </w:tc>
        <w:tc>
          <w:tcPr>
            <w:tcW w:w="1296" w:type="dxa"/>
            <w:shd w:val="clear" w:color="auto" w:fill="auto"/>
            <w:vAlign w:val="center"/>
          </w:tcPr>
          <w:p w:rsidR="00EE24BE" w:rsidRPr="00B04E1D" w:rsidRDefault="00EE24BE" w:rsidP="000C6C60">
            <w:pPr>
              <w:spacing w:line="240" w:lineRule="atLeast"/>
              <w:jc w:val="center"/>
              <w:rPr>
                <w:rFonts w:ascii="Vodafone Rg" w:hAnsi="Vodafone Rg" w:cs="Arial"/>
              </w:rPr>
            </w:pPr>
          </w:p>
        </w:tc>
        <w:tc>
          <w:tcPr>
            <w:tcW w:w="5784" w:type="dxa"/>
            <w:shd w:val="clear" w:color="auto" w:fill="auto"/>
            <w:vAlign w:val="center"/>
          </w:tcPr>
          <w:p w:rsidR="00EE24BE" w:rsidRPr="00B04E1D" w:rsidRDefault="00EE24BE" w:rsidP="000C6C60">
            <w:pPr>
              <w:spacing w:line="240" w:lineRule="atLeast"/>
              <w:jc w:val="both"/>
              <w:rPr>
                <w:rFonts w:ascii="Vodafone Rg" w:hAnsi="Vodafone Rg" w:cs="Arial"/>
              </w:rPr>
            </w:pPr>
          </w:p>
        </w:tc>
      </w:tr>
    </w:tbl>
    <w:p w:rsidR="00EE24BE" w:rsidRDefault="00EE24BE" w:rsidP="00EE24BE">
      <w:pPr>
        <w:rPr>
          <w:rFonts w:ascii="Vodafone Rg" w:hAnsi="Vodafone Rg"/>
        </w:rPr>
      </w:pPr>
    </w:p>
    <w:p w:rsidR="00EE24BE" w:rsidRDefault="00EE24BE" w:rsidP="00EE24BE">
      <w:pPr>
        <w:spacing w:after="160" w:line="259" w:lineRule="auto"/>
        <w:rPr>
          <w:rFonts w:ascii="Vodafone Rg" w:hAnsi="Vodafone Rg"/>
        </w:rPr>
      </w:pPr>
      <w:r>
        <w:rPr>
          <w:rFonts w:ascii="Vodafone Rg" w:hAnsi="Vodafone Rg"/>
        </w:rPr>
        <w:br w:type="page"/>
      </w:r>
    </w:p>
    <w:p w:rsidR="00EE24BE" w:rsidRPr="00735013" w:rsidRDefault="00EE24BE" w:rsidP="00EE24BE">
      <w:pPr>
        <w:pStyle w:val="Heading2"/>
        <w:rPr>
          <w:lang w:val="en-GB"/>
        </w:rPr>
      </w:pPr>
      <w:proofErr w:type="spellStart"/>
      <w:r>
        <w:rPr>
          <w:lang w:val="en-GB"/>
        </w:rPr>
        <w:lastRenderedPageBreak/>
        <w:t>Requirements_Presencial</w:t>
      </w:r>
      <w:proofErr w:type="spellEnd"/>
    </w:p>
    <w:p w:rsidR="00EE24BE" w:rsidRDefault="00EE24BE" w:rsidP="00EE24BE"/>
    <w:p w:rsidR="00EE24BE" w:rsidRDefault="00EE24BE" w:rsidP="00EE24BE"/>
    <w:p w:rsidR="00EE24BE" w:rsidRDefault="00EE24BE" w:rsidP="00EE24BE"/>
    <w:tbl>
      <w:tblPr>
        <w:tblW w:w="5577" w:type="pct"/>
        <w:tblLook w:val="0000" w:firstRow="0" w:lastRow="0" w:firstColumn="0" w:lastColumn="0" w:noHBand="0" w:noVBand="0"/>
      </w:tblPr>
      <w:tblGrid>
        <w:gridCol w:w="1045"/>
        <w:gridCol w:w="347"/>
        <w:gridCol w:w="928"/>
        <w:gridCol w:w="684"/>
        <w:gridCol w:w="411"/>
        <w:gridCol w:w="542"/>
        <w:gridCol w:w="798"/>
        <w:gridCol w:w="1364"/>
        <w:gridCol w:w="85"/>
        <w:gridCol w:w="171"/>
        <w:gridCol w:w="45"/>
        <w:gridCol w:w="809"/>
        <w:gridCol w:w="32"/>
        <w:gridCol w:w="1463"/>
        <w:gridCol w:w="750"/>
      </w:tblGrid>
      <w:tr w:rsidR="00EE24BE" w:rsidRPr="000560B3" w:rsidTr="000C6C60">
        <w:trPr>
          <w:trHeight w:val="504"/>
        </w:trPr>
        <w:tc>
          <w:tcPr>
            <w:tcW w:w="1584" w:type="pct"/>
            <w:gridSpan w:val="4"/>
            <w:tcBorders>
              <w:top w:val="single" w:sz="4" w:space="0" w:color="auto"/>
              <w:left w:val="single" w:sz="4" w:space="0" w:color="auto"/>
              <w:bottom w:val="single" w:sz="4" w:space="0" w:color="auto"/>
              <w:right w:val="single" w:sz="4" w:space="0" w:color="auto"/>
            </w:tcBorders>
            <w:shd w:val="clear" w:color="auto" w:fill="FF0000"/>
            <w:vAlign w:val="center"/>
          </w:tcPr>
          <w:p w:rsidR="00EE24BE" w:rsidRPr="0071030E" w:rsidRDefault="00EE24BE" w:rsidP="000C6C60">
            <w:pPr>
              <w:rPr>
                <w:rFonts w:ascii="Vodafone Rg" w:hAnsi="Vodafone Rg"/>
                <w:b/>
                <w:color w:val="FFFFFF" w:themeColor="background1"/>
                <w:lang w:val="en-GB"/>
              </w:rPr>
            </w:pPr>
            <w:r w:rsidRPr="007A5C03">
              <w:rPr>
                <w:rFonts w:ascii="Vodafone Rg" w:hAnsi="Vodafone Rg"/>
                <w:b/>
                <w:color w:val="FFFFFF" w:themeColor="background1"/>
              </w:rPr>
              <w:t>Código d</w:t>
            </w:r>
            <w:r>
              <w:rPr>
                <w:rFonts w:ascii="Vodafone Rg" w:hAnsi="Vodafone Rg"/>
                <w:b/>
                <w:color w:val="FFFFFF" w:themeColor="background1"/>
                <w:lang w:val="en-GB"/>
              </w:rPr>
              <w:t xml:space="preserve">e </w:t>
            </w:r>
            <w:proofErr w:type="spellStart"/>
            <w:r>
              <w:rPr>
                <w:rFonts w:ascii="Vodafone Rg" w:hAnsi="Vodafone Rg"/>
                <w:b/>
                <w:color w:val="FFFFFF" w:themeColor="background1"/>
                <w:lang w:val="en-GB"/>
              </w:rPr>
              <w:t>requerimiento</w:t>
            </w:r>
            <w:proofErr w:type="spellEnd"/>
          </w:p>
        </w:tc>
        <w:tc>
          <w:tcPr>
            <w:tcW w:w="1689"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Códigos</w:t>
            </w:r>
            <w:proofErr w:type="spellEnd"/>
            <w:r>
              <w:rPr>
                <w:rFonts w:ascii="Vodafone Rg" w:hAnsi="Vodafone Rg"/>
                <w:b/>
                <w:color w:val="FFFFFF" w:themeColor="background1"/>
                <w:sz w:val="20"/>
                <w:lang w:val="en-GB"/>
              </w:rPr>
              <w:t xml:space="preserve"> de </w:t>
            </w:r>
            <w:proofErr w:type="spellStart"/>
            <w:r>
              <w:rPr>
                <w:rFonts w:ascii="Vodafone Rg" w:hAnsi="Vodafone Rg"/>
                <w:b/>
                <w:color w:val="FFFFFF" w:themeColor="background1"/>
                <w:sz w:val="20"/>
                <w:lang w:val="en-GB"/>
              </w:rPr>
              <w:t>requerimientos</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relacionados</w:t>
            </w:r>
            <w:proofErr w:type="spellEnd"/>
          </w:p>
        </w:tc>
        <w:tc>
          <w:tcPr>
            <w:tcW w:w="1727"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Descripción</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corta</w:t>
            </w:r>
            <w:proofErr w:type="spellEnd"/>
            <w:r>
              <w:rPr>
                <w:rFonts w:ascii="Vodafone Rg" w:hAnsi="Vodafone Rg"/>
                <w:b/>
                <w:color w:val="FFFFFF" w:themeColor="background1"/>
                <w:sz w:val="20"/>
                <w:lang w:val="en-GB"/>
              </w:rPr>
              <w:t xml:space="preserve"> del </w:t>
            </w:r>
            <w:proofErr w:type="spellStart"/>
            <w:r>
              <w:rPr>
                <w:rFonts w:ascii="Vodafone Rg" w:hAnsi="Vodafone Rg"/>
                <w:b/>
                <w:color w:val="FFFFFF" w:themeColor="background1"/>
                <w:sz w:val="20"/>
                <w:lang w:val="en-GB"/>
              </w:rPr>
              <w:t>requerimiento</w:t>
            </w:r>
            <w:proofErr w:type="spellEnd"/>
          </w:p>
        </w:tc>
      </w:tr>
      <w:tr w:rsidR="00EE24BE" w:rsidRPr="00901A2D" w:rsidTr="000C6C60">
        <w:trPr>
          <w:trHeight w:val="892"/>
        </w:trPr>
        <w:tc>
          <w:tcPr>
            <w:tcW w:w="1584" w:type="pct"/>
            <w:gridSpan w:val="4"/>
            <w:tcBorders>
              <w:top w:val="nil"/>
              <w:left w:val="single" w:sz="4" w:space="0" w:color="auto"/>
              <w:right w:val="single" w:sz="4" w:space="0" w:color="auto"/>
            </w:tcBorders>
            <w:vAlign w:val="center"/>
          </w:tcPr>
          <w:p w:rsidR="00EE24BE" w:rsidRPr="00D33E83" w:rsidRDefault="00EE24BE" w:rsidP="000C6C60">
            <w:pPr>
              <w:rPr>
                <w:rFonts w:ascii="Vodafone Rg" w:hAnsi="Vodafone Rg"/>
                <w:sz w:val="20"/>
                <w:lang w:val="es-ES_tradnl"/>
              </w:rPr>
            </w:pPr>
            <w:r>
              <w:rPr>
                <w:rStyle w:val="nfasissutil1"/>
                <w:rFonts w:eastAsiaTheme="majorEastAsia"/>
              </w:rPr>
              <w:t>2 _ 001</w:t>
            </w:r>
          </w:p>
        </w:tc>
        <w:tc>
          <w:tcPr>
            <w:tcW w:w="1689" w:type="pct"/>
            <w:gridSpan w:val="5"/>
            <w:tcBorders>
              <w:top w:val="single" w:sz="4" w:space="0" w:color="auto"/>
              <w:left w:val="nil"/>
              <w:right w:val="single" w:sz="4" w:space="0" w:color="auto"/>
            </w:tcBorders>
            <w:vAlign w:val="center"/>
          </w:tcPr>
          <w:p w:rsidR="00EE24BE" w:rsidRPr="00D33E83" w:rsidRDefault="00EE24BE" w:rsidP="000C6C60">
            <w:pPr>
              <w:rPr>
                <w:rFonts w:ascii="Vodafone Rg" w:hAnsi="Vodafone Rg"/>
                <w:sz w:val="20"/>
                <w:lang w:val="es-ES_tradnl"/>
              </w:rPr>
            </w:pPr>
          </w:p>
        </w:tc>
        <w:tc>
          <w:tcPr>
            <w:tcW w:w="1727" w:type="pct"/>
            <w:gridSpan w:val="6"/>
            <w:tcBorders>
              <w:top w:val="single" w:sz="4" w:space="0" w:color="auto"/>
              <w:left w:val="nil"/>
              <w:right w:val="single" w:sz="4" w:space="0" w:color="auto"/>
            </w:tcBorders>
            <w:vAlign w:val="center"/>
          </w:tcPr>
          <w:p w:rsidR="00EE24BE" w:rsidRPr="004B2835" w:rsidRDefault="00EE24BE" w:rsidP="000C6C60">
            <w:pPr>
              <w:rPr>
                <w:rFonts w:ascii="Vodafone Rg" w:hAnsi="Vodafone Rg"/>
                <w:sz w:val="20"/>
              </w:rPr>
            </w:pPr>
            <w:r>
              <w:rPr>
                <w:rStyle w:val="nfasissutil1"/>
                <w:rFonts w:ascii="Vodafone Rg" w:eastAsiaTheme="majorEastAsia" w:hAnsi="Vodafone Rg"/>
                <w:sz w:val="20"/>
                <w:lang w:val="es-ES_tradnl"/>
              </w:rPr>
              <w:t>Modelo Retributivo Canal Presencial en Callidus</w:t>
            </w:r>
          </w:p>
        </w:tc>
      </w:tr>
      <w:tr w:rsidR="00EE24BE" w:rsidRPr="000560B3" w:rsidTr="000C6C60">
        <w:tblPrEx>
          <w:tblLook w:val="00A0" w:firstRow="1" w:lastRow="0" w:firstColumn="1" w:lastColumn="0" w:noHBand="0" w:noVBand="0"/>
        </w:tblPrEx>
        <w:trPr>
          <w:trHeight w:val="1555"/>
        </w:trPr>
        <w:tc>
          <w:tcPr>
            <w:tcW w:w="551" w:type="pct"/>
            <w:tcBorders>
              <w:top w:val="single" w:sz="4" w:space="0" w:color="auto"/>
              <w:left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sz w:val="20"/>
                <w:szCs w:val="20"/>
                <w:lang w:val="en-GB"/>
              </w:rPr>
            </w:pPr>
            <w:r>
              <w:rPr>
                <w:rFonts w:ascii="Vodafone Rg" w:hAnsi="Vodafone Rg"/>
                <w:b/>
                <w:color w:val="FFFFFF" w:themeColor="background1"/>
                <w:sz w:val="20"/>
                <w:szCs w:val="20"/>
                <w:lang w:val="en-GB"/>
              </w:rPr>
              <w:t>Versio</w:t>
            </w:r>
            <w:r w:rsidRPr="000560B3">
              <w:rPr>
                <w:rFonts w:ascii="Vodafone Rg" w:hAnsi="Vodafone Rg"/>
                <w:b/>
                <w:color w:val="FFFFFF" w:themeColor="background1"/>
                <w:sz w:val="20"/>
                <w:szCs w:val="20"/>
                <w:lang w:val="en-GB"/>
              </w:rPr>
              <w:t>n</w:t>
            </w:r>
          </w:p>
        </w:tc>
        <w:tc>
          <w:tcPr>
            <w:tcW w:w="1034" w:type="pct"/>
            <w:gridSpan w:val="3"/>
            <w:tcBorders>
              <w:top w:val="single" w:sz="4" w:space="0" w:color="auto"/>
              <w:left w:val="single" w:sz="4" w:space="0" w:color="auto"/>
              <w:right w:val="single" w:sz="4" w:space="0" w:color="auto"/>
            </w:tcBorders>
            <w:vAlign w:val="center"/>
          </w:tcPr>
          <w:p w:rsidR="00EE24BE" w:rsidRPr="00DA4B9F" w:rsidRDefault="00EE24BE" w:rsidP="000C6C60">
            <w:pPr>
              <w:rPr>
                <w:rFonts w:ascii="Vodafone Rg" w:hAnsi="Vodafone Rg"/>
                <w:sz w:val="20"/>
                <w:szCs w:val="20"/>
                <w:highlight w:val="yellow"/>
                <w:lang w:val="en-GB"/>
              </w:rPr>
            </w:pPr>
            <w:r>
              <w:rPr>
                <w:rStyle w:val="nfasissutil1"/>
                <w:rFonts w:ascii="Vodafone Rg" w:eastAsiaTheme="majorEastAsia" w:hAnsi="Vodafone Rg"/>
                <w:sz w:val="20"/>
                <w:szCs w:val="20"/>
                <w:lang w:val="en-GB"/>
              </w:rPr>
              <w:t>1</w:t>
            </w:r>
          </w:p>
        </w:tc>
        <w:tc>
          <w:tcPr>
            <w:tcW w:w="503" w:type="pct"/>
            <w:gridSpan w:val="2"/>
            <w:tcBorders>
              <w:top w:val="single" w:sz="4" w:space="0" w:color="auto"/>
              <w:left w:val="single" w:sz="4" w:space="0" w:color="auto"/>
              <w:right w:val="single" w:sz="4" w:space="0" w:color="auto"/>
            </w:tcBorders>
            <w:shd w:val="clear" w:color="auto" w:fill="BFBFBF" w:themeFill="background1" w:themeFillShade="BF"/>
            <w:vAlign w:val="center"/>
          </w:tcPr>
          <w:p w:rsidR="00EE24BE" w:rsidRPr="00E55C62" w:rsidRDefault="00EE24BE" w:rsidP="000C6C60">
            <w:pPr>
              <w:rPr>
                <w:rFonts w:ascii="Vodafone Rg" w:hAnsi="Vodafone Rg"/>
                <w:b/>
                <w:sz w:val="20"/>
                <w:szCs w:val="20"/>
                <w:lang w:val="en-GB"/>
              </w:rPr>
            </w:pPr>
            <w:r w:rsidRPr="00F57490">
              <w:rPr>
                <w:rFonts w:ascii="Vodafone Rg" w:hAnsi="Vodafone Rg"/>
                <w:b/>
                <w:color w:val="FFFFFF" w:themeColor="background1"/>
                <w:sz w:val="20"/>
                <w:szCs w:val="20"/>
                <w:lang w:val="en-GB"/>
              </w:rPr>
              <w:t>Status</w:t>
            </w:r>
          </w:p>
        </w:tc>
        <w:tc>
          <w:tcPr>
            <w:tcW w:w="1186" w:type="pct"/>
            <w:gridSpan w:val="3"/>
            <w:tcBorders>
              <w:top w:val="single" w:sz="4" w:space="0" w:color="auto"/>
              <w:left w:val="single" w:sz="4" w:space="0" w:color="auto"/>
              <w:right w:val="single" w:sz="4" w:space="0" w:color="auto"/>
            </w:tcBorders>
            <w:vAlign w:val="center"/>
          </w:tcPr>
          <w:p w:rsidR="00EE24BE" w:rsidRPr="00D33E83" w:rsidRDefault="00EE24BE" w:rsidP="000C6C60">
            <w:pPr>
              <w:rPr>
                <w:rStyle w:val="nfasissutil1"/>
                <w:rFonts w:ascii="Vodafone Rg" w:eastAsiaTheme="majorEastAsia" w:hAnsi="Vodafone Rg"/>
                <w:sz w:val="20"/>
                <w:szCs w:val="20"/>
                <w:lang w:val="es-ES_tradnl"/>
              </w:rPr>
            </w:pPr>
            <w:r w:rsidRPr="00D33E83">
              <w:rPr>
                <w:rStyle w:val="nfasissutil1"/>
                <w:rFonts w:ascii="Vodafone Rg" w:eastAsiaTheme="majorEastAsia" w:hAnsi="Vodafone Rg"/>
                <w:sz w:val="20"/>
                <w:szCs w:val="20"/>
                <w:lang w:val="es-ES_tradnl"/>
              </w:rPr>
              <w:t>Trabajo en curso</w:t>
            </w:r>
          </w:p>
          <w:p w:rsidR="00EE24BE" w:rsidRPr="00D33E83" w:rsidRDefault="00EE24BE" w:rsidP="000C6C60">
            <w:pPr>
              <w:rPr>
                <w:rStyle w:val="nfasissutil1"/>
                <w:rFonts w:ascii="Vodafone Rg" w:eastAsiaTheme="majorEastAsia" w:hAnsi="Vodafone Rg"/>
                <w:sz w:val="20"/>
                <w:szCs w:val="20"/>
                <w:lang w:val="es-ES_tradnl"/>
              </w:rPr>
            </w:pPr>
            <w:r w:rsidRPr="00D33E83">
              <w:rPr>
                <w:rStyle w:val="nfasissutil1"/>
                <w:rFonts w:ascii="Vodafone Rg" w:eastAsiaTheme="majorEastAsia" w:hAnsi="Vodafone Rg"/>
                <w:sz w:val="20"/>
                <w:szCs w:val="20"/>
                <w:lang w:val="es-ES_tradnl"/>
              </w:rPr>
              <w:t xml:space="preserve">Validado </w:t>
            </w:r>
          </w:p>
          <w:p w:rsidR="00EE24BE" w:rsidRPr="00D33E83" w:rsidRDefault="00EE24BE" w:rsidP="000C6C60">
            <w:pPr>
              <w:rPr>
                <w:rFonts w:ascii="Vodafone Rg" w:hAnsi="Vodafone Rg"/>
                <w:sz w:val="20"/>
                <w:szCs w:val="20"/>
                <w:lang w:val="es-ES_tradnl"/>
              </w:rPr>
            </w:pPr>
            <w:r w:rsidRPr="00D33E83">
              <w:rPr>
                <w:rStyle w:val="nfasissutil1"/>
                <w:rFonts w:ascii="Vodafone Rg" w:eastAsiaTheme="majorEastAsia" w:hAnsi="Vodafone Rg"/>
                <w:sz w:val="20"/>
                <w:szCs w:val="20"/>
                <w:lang w:val="es-ES_tradnl"/>
              </w:rPr>
              <w:t>Cancelado</w:t>
            </w:r>
          </w:p>
        </w:tc>
        <w:tc>
          <w:tcPr>
            <w:tcW w:w="558" w:type="pct"/>
            <w:gridSpan w:val="4"/>
            <w:tcBorders>
              <w:top w:val="single" w:sz="4" w:space="0" w:color="auto"/>
              <w:left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sz w:val="20"/>
                <w:szCs w:val="20"/>
                <w:lang w:val="en-GB"/>
              </w:rPr>
            </w:pPr>
            <w:proofErr w:type="spellStart"/>
            <w:r>
              <w:rPr>
                <w:rFonts w:ascii="Vodafone Rg" w:hAnsi="Vodafone Rg"/>
                <w:b/>
                <w:color w:val="FFFFFF" w:themeColor="background1"/>
                <w:sz w:val="20"/>
                <w:szCs w:val="20"/>
                <w:lang w:val="en-GB"/>
              </w:rPr>
              <w:t>Autor</w:t>
            </w:r>
            <w:proofErr w:type="spellEnd"/>
          </w:p>
        </w:tc>
        <w:tc>
          <w:tcPr>
            <w:tcW w:w="1169" w:type="pct"/>
            <w:gridSpan w:val="2"/>
            <w:tcBorders>
              <w:top w:val="single" w:sz="4" w:space="0" w:color="auto"/>
              <w:left w:val="single" w:sz="4" w:space="0" w:color="auto"/>
              <w:right w:val="single" w:sz="4" w:space="0" w:color="auto"/>
            </w:tcBorders>
            <w:vAlign w:val="center"/>
          </w:tcPr>
          <w:p w:rsidR="00EE24BE" w:rsidRPr="00D33E83" w:rsidRDefault="00EE24BE" w:rsidP="000C6C60">
            <w:pPr>
              <w:rPr>
                <w:rFonts w:ascii="Vodafone Rg" w:hAnsi="Vodafone Rg"/>
                <w:sz w:val="20"/>
                <w:szCs w:val="20"/>
                <w:lang w:val="en-GB"/>
              </w:rPr>
            </w:pPr>
            <w:r>
              <w:rPr>
                <w:rStyle w:val="nfasissutil1"/>
                <w:rFonts w:ascii="Vodafone Rg" w:eastAsiaTheme="majorEastAsia" w:hAnsi="Vodafone Rg"/>
                <w:sz w:val="22"/>
              </w:rPr>
              <w:t>Sergio Díaz</w:t>
            </w:r>
          </w:p>
        </w:tc>
      </w:tr>
      <w:tr w:rsidR="00EE24BE" w:rsidRPr="00901A2D" w:rsidTr="000C6C60">
        <w:tblPrEx>
          <w:tblLook w:val="00A0" w:firstRow="1" w:lastRow="0" w:firstColumn="1" w:lastColumn="0" w:noHBand="0" w:noVBand="0"/>
        </w:tblPrEx>
        <w:trPr>
          <w:trHeight w:val="841"/>
        </w:trPr>
        <w:tc>
          <w:tcPr>
            <w:tcW w:w="551" w:type="pct"/>
            <w:tcBorders>
              <w:top w:val="single" w:sz="4" w:space="0" w:color="auto"/>
              <w:left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sz w:val="20"/>
                <w:lang w:val="en-GB"/>
              </w:rPr>
            </w:pPr>
            <w:proofErr w:type="spellStart"/>
            <w:r>
              <w:rPr>
                <w:rFonts w:ascii="Vodafone Rg" w:hAnsi="Vodafone Rg"/>
                <w:b/>
                <w:color w:val="FFFFFF" w:themeColor="background1"/>
                <w:sz w:val="20"/>
                <w:lang w:val="en-GB"/>
              </w:rPr>
              <w:t>Prioridad</w:t>
            </w:r>
            <w:proofErr w:type="spellEnd"/>
          </w:p>
        </w:tc>
        <w:tc>
          <w:tcPr>
            <w:tcW w:w="1537" w:type="pct"/>
            <w:gridSpan w:val="5"/>
            <w:tcBorders>
              <w:top w:val="single" w:sz="4" w:space="0" w:color="auto"/>
              <w:left w:val="single" w:sz="4" w:space="0" w:color="auto"/>
              <w:right w:val="single" w:sz="4" w:space="0" w:color="auto"/>
            </w:tcBorders>
            <w:vAlign w:val="center"/>
          </w:tcPr>
          <w:p w:rsidR="00EE24BE" w:rsidRPr="00042CE9" w:rsidRDefault="00EE24BE" w:rsidP="000C6C60">
            <w:pPr>
              <w:rPr>
                <w:rStyle w:val="nfasissutil1"/>
                <w:rFonts w:ascii="Vodafone Rg" w:eastAsiaTheme="majorEastAsia" w:hAnsi="Vodafone Rg"/>
                <w:sz w:val="20"/>
                <w:szCs w:val="20"/>
                <w:lang w:val="es-ES_tradnl"/>
              </w:rPr>
            </w:pPr>
            <w:r w:rsidRPr="00042CE9">
              <w:rPr>
                <w:rStyle w:val="nfasissutil1"/>
                <w:rFonts w:ascii="Vodafone Rg" w:eastAsiaTheme="majorEastAsia" w:hAnsi="Vodafone Rg"/>
                <w:sz w:val="20"/>
                <w:szCs w:val="20"/>
                <w:lang w:val="es-ES_tradnl"/>
              </w:rPr>
              <w:t>1</w:t>
            </w:r>
            <w:r>
              <w:rPr>
                <w:rStyle w:val="nfasissutil1"/>
                <w:rFonts w:ascii="Vodafone Rg" w:eastAsiaTheme="majorEastAsia" w:hAnsi="Vodafone Rg"/>
                <w:sz w:val="20"/>
                <w:szCs w:val="20"/>
                <w:lang w:val="es-ES_tradnl"/>
              </w:rPr>
              <w:t xml:space="preserve"> </w:t>
            </w:r>
            <w:r w:rsidRPr="00042CE9">
              <w:rPr>
                <w:rStyle w:val="nfasissutil1"/>
                <w:rFonts w:ascii="Vodafone Rg" w:eastAsiaTheme="majorEastAsia" w:hAnsi="Vodafone Rg"/>
                <w:sz w:val="20"/>
                <w:szCs w:val="20"/>
                <w:lang w:val="es-ES_tradnl"/>
              </w:rPr>
              <w:t>Core</w:t>
            </w:r>
          </w:p>
          <w:p w:rsidR="00EE24BE" w:rsidRPr="00042CE9" w:rsidRDefault="00EE24BE" w:rsidP="000C6C60">
            <w:pPr>
              <w:rPr>
                <w:rStyle w:val="nfasissutil1"/>
                <w:rFonts w:eastAsiaTheme="majorEastAsia"/>
                <w:szCs w:val="20"/>
                <w:lang w:val="es-ES_tradnl"/>
              </w:rPr>
            </w:pPr>
          </w:p>
        </w:tc>
        <w:tc>
          <w:tcPr>
            <w:tcW w:w="1186" w:type="pct"/>
            <w:gridSpan w:val="3"/>
            <w:tcBorders>
              <w:top w:val="single" w:sz="4" w:space="0" w:color="auto"/>
              <w:left w:val="single" w:sz="4" w:space="0" w:color="auto"/>
              <w:right w:val="single" w:sz="4" w:space="0" w:color="auto"/>
            </w:tcBorders>
            <w:shd w:val="clear" w:color="auto" w:fill="BFBFBF" w:themeFill="background1" w:themeFillShade="BF"/>
            <w:vAlign w:val="center"/>
          </w:tcPr>
          <w:p w:rsidR="00EE24BE" w:rsidRPr="00E55C62" w:rsidRDefault="00EE24BE" w:rsidP="000C6C60">
            <w:pPr>
              <w:rPr>
                <w:rFonts w:ascii="Vodafone Rg" w:hAnsi="Vodafone Rg"/>
                <w:b/>
                <w:iCs/>
                <w:color w:val="FFFFFF" w:themeColor="background1"/>
                <w:sz w:val="20"/>
              </w:rPr>
            </w:pPr>
            <w:r w:rsidRPr="00E55C62">
              <w:rPr>
                <w:rFonts w:ascii="Vodafone Rg" w:hAnsi="Vodafone Rg"/>
                <w:b/>
                <w:iCs/>
                <w:color w:val="FFFFFF" w:themeColor="background1"/>
                <w:sz w:val="20"/>
              </w:rPr>
              <w:t>Sistemas afectados</w:t>
            </w:r>
          </w:p>
          <w:p w:rsidR="00EE24BE" w:rsidRPr="00042CE9" w:rsidRDefault="00EE24BE" w:rsidP="000C6C60">
            <w:pPr>
              <w:rPr>
                <w:i/>
              </w:rPr>
            </w:pPr>
            <w:r w:rsidRPr="00042CE9">
              <w:rPr>
                <w:rFonts w:ascii="Vodafone Rg" w:hAnsi="Vodafone Rg"/>
                <w:b/>
                <w:iCs/>
                <w:color w:val="FFFFFF" w:themeColor="background1"/>
                <w:sz w:val="20"/>
              </w:rPr>
              <w:t>(a nivel usuario)</w:t>
            </w:r>
          </w:p>
        </w:tc>
        <w:tc>
          <w:tcPr>
            <w:tcW w:w="1727" w:type="pct"/>
            <w:gridSpan w:val="6"/>
            <w:tcBorders>
              <w:top w:val="single" w:sz="4" w:space="0" w:color="auto"/>
              <w:left w:val="single" w:sz="4" w:space="0" w:color="auto"/>
              <w:right w:val="single" w:sz="4" w:space="0" w:color="auto"/>
            </w:tcBorders>
            <w:vAlign w:val="center"/>
          </w:tcPr>
          <w:p w:rsidR="00EE24BE" w:rsidRPr="00D8242B" w:rsidRDefault="00EE24BE" w:rsidP="000C6C60">
            <w:pPr>
              <w:rPr>
                <w:rStyle w:val="nfasissutil1"/>
                <w:rFonts w:ascii="Vodafone Rg" w:eastAsiaTheme="majorEastAsia" w:hAnsi="Vodafone Rg"/>
                <w:sz w:val="20"/>
              </w:rPr>
            </w:pPr>
          </w:p>
        </w:tc>
      </w:tr>
      <w:tr w:rsidR="00EE24BE" w:rsidRPr="00901A2D" w:rsidTr="000C6C60">
        <w:trPr>
          <w:trHeight w:val="556"/>
        </w:trPr>
        <w:tc>
          <w:tcPr>
            <w:tcW w:w="5000" w:type="pct"/>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Descripción</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detallada</w:t>
            </w:r>
            <w:proofErr w:type="spellEnd"/>
            <w:r>
              <w:rPr>
                <w:rFonts w:ascii="Vodafone Rg" w:hAnsi="Vodafone Rg"/>
                <w:b/>
                <w:color w:val="FFFFFF" w:themeColor="background1"/>
                <w:sz w:val="20"/>
                <w:lang w:val="en-GB"/>
              </w:rPr>
              <w:t xml:space="preserve"> del </w:t>
            </w:r>
            <w:proofErr w:type="spellStart"/>
            <w:r>
              <w:rPr>
                <w:rFonts w:ascii="Vodafone Rg" w:hAnsi="Vodafone Rg"/>
                <w:b/>
                <w:color w:val="FFFFFF" w:themeColor="background1"/>
                <w:sz w:val="20"/>
                <w:lang w:val="en-GB"/>
              </w:rPr>
              <w:t>requerimiento</w:t>
            </w:r>
            <w:proofErr w:type="spellEnd"/>
          </w:p>
        </w:tc>
      </w:tr>
      <w:tr w:rsidR="00EE24BE" w:rsidRPr="00D33E83" w:rsidTr="000C6C60">
        <w:trPr>
          <w:trHeight w:val="517"/>
        </w:trPr>
        <w:tc>
          <w:tcPr>
            <w:tcW w:w="5000" w:type="pct"/>
            <w:gridSpan w:val="15"/>
            <w:vMerge w:val="restart"/>
            <w:tcBorders>
              <w:top w:val="single" w:sz="4" w:space="0" w:color="auto"/>
              <w:left w:val="single" w:sz="4" w:space="0" w:color="auto"/>
              <w:bottom w:val="single" w:sz="4" w:space="0" w:color="auto"/>
              <w:right w:val="single" w:sz="4" w:space="0" w:color="auto"/>
            </w:tcBorders>
            <w:vAlign w:val="center"/>
          </w:tcPr>
          <w:p w:rsidR="00EE24BE" w:rsidRDefault="00EE24BE" w:rsidP="000C6C60">
            <w:pPr>
              <w:spacing w:before="100" w:beforeAutospacing="1" w:after="100" w:afterAutospacing="1"/>
              <w:rPr>
                <w:rFonts w:ascii="Vodafone Rg" w:eastAsiaTheme="majorEastAsia" w:hAnsi="Vodafone Rg"/>
                <w:i/>
                <w:iCs/>
                <w:color w:val="808080" w:themeColor="background1" w:themeShade="80"/>
                <w:sz w:val="20"/>
                <w:lang w:val="es-ES_tradnl"/>
              </w:rPr>
            </w:pPr>
            <w:r>
              <w:rPr>
                <w:rFonts w:ascii="Vodafone Rg" w:eastAsiaTheme="majorEastAsia" w:hAnsi="Vodafone Rg"/>
                <w:i/>
                <w:iCs/>
                <w:color w:val="808080" w:themeColor="background1" w:themeShade="80"/>
                <w:sz w:val="20"/>
                <w:lang w:val="es-ES_tradnl"/>
              </w:rPr>
              <w:t xml:space="preserve"> </w:t>
            </w:r>
          </w:p>
          <w:p w:rsidR="00EE24BE" w:rsidRDefault="00EE24BE" w:rsidP="000C6C60">
            <w:pPr>
              <w:spacing w:before="100" w:beforeAutospacing="1" w:after="100" w:afterAutospacing="1"/>
              <w:rPr>
                <w:rFonts w:ascii="Vodafone Rg" w:eastAsiaTheme="majorEastAsia" w:hAnsi="Vodafone Rg"/>
                <w:i/>
                <w:iCs/>
                <w:color w:val="808080" w:themeColor="background1" w:themeShade="80"/>
                <w:sz w:val="20"/>
                <w:lang w:val="es-ES_tradnl"/>
              </w:rPr>
            </w:pPr>
            <w:r>
              <w:rPr>
                <w:rFonts w:ascii="Vodafone Rg" w:eastAsiaTheme="majorEastAsia" w:hAnsi="Vodafone Rg"/>
                <w:i/>
                <w:iCs/>
                <w:color w:val="808080" w:themeColor="background1" w:themeShade="80"/>
                <w:sz w:val="20"/>
                <w:lang w:val="es-ES_tradnl"/>
              </w:rPr>
              <w:t>En este documento:</w:t>
            </w:r>
          </w:p>
          <w:p w:rsidR="00EE24BE" w:rsidRDefault="00EE24BE" w:rsidP="000C6C60">
            <w:pPr>
              <w:spacing w:before="100" w:beforeAutospacing="1" w:after="100" w:afterAutospacing="1"/>
              <w:jc w:val="both"/>
              <w:rPr>
                <w:rFonts w:ascii="Calibri" w:hAnsi="Calibri" w:cs="Calibri"/>
                <w:color w:val="1F497D"/>
                <w:sz w:val="22"/>
                <w:szCs w:val="22"/>
              </w:rPr>
            </w:pPr>
            <w:r>
              <w:rPr>
                <w:rFonts w:ascii="Calibri" w:hAnsi="Calibri" w:cs="Calibri"/>
                <w:color w:val="1F497D"/>
                <w:sz w:val="22"/>
                <w:szCs w:val="22"/>
              </w:rPr>
              <w:t>Se solicita el pago de las comisiones de los productos que se encuentran dentro del portfolio de Micro para el Canal Presencial a través de Callidus. Los CRM´S origen de la información serán Spirit, Amdocs Clásico y Smart</w:t>
            </w:r>
          </w:p>
          <w:p w:rsidR="00EE24BE" w:rsidRDefault="00EE24BE" w:rsidP="000C6C60">
            <w:pPr>
              <w:spacing w:before="100" w:beforeAutospacing="1" w:after="100" w:afterAutospacing="1"/>
              <w:jc w:val="both"/>
              <w:rPr>
                <w:rFonts w:ascii="Calibri" w:hAnsi="Calibri" w:cs="Calibri"/>
                <w:color w:val="806000" w:themeColor="accent4" w:themeShade="80"/>
                <w:sz w:val="22"/>
                <w:szCs w:val="22"/>
              </w:rPr>
            </w:pPr>
            <w:r>
              <w:rPr>
                <w:rFonts w:ascii="Calibri" w:hAnsi="Calibri" w:cs="Calibri"/>
                <w:color w:val="806000" w:themeColor="accent4" w:themeShade="80"/>
                <w:sz w:val="22"/>
                <w:szCs w:val="22"/>
              </w:rPr>
              <w:t>[Dudas Viewnext 2018-02-01 - NSC</w:t>
            </w:r>
            <w:r w:rsidRPr="00483F69">
              <w:rPr>
                <w:rFonts w:ascii="Calibri" w:hAnsi="Calibri" w:cs="Calibri"/>
                <w:color w:val="806000" w:themeColor="accent4" w:themeShade="80"/>
                <w:sz w:val="22"/>
                <w:szCs w:val="22"/>
              </w:rPr>
              <w:t>: No sabemos qué es “Amdocs clásico y Smart”]</w:t>
            </w:r>
          </w:p>
          <w:p w:rsidR="00EE24BE" w:rsidRDefault="00EE24BE" w:rsidP="000C6C60">
            <w:pPr>
              <w:spacing w:before="100" w:beforeAutospacing="1" w:after="100" w:afterAutospacing="1"/>
              <w:jc w:val="both"/>
              <w:rPr>
                <w:rFonts w:ascii="Calibri" w:hAnsi="Calibri" w:cs="Calibri"/>
                <w:color w:val="FF0000"/>
                <w:sz w:val="22"/>
                <w:szCs w:val="22"/>
              </w:rPr>
            </w:pPr>
            <w:r w:rsidRPr="001A6CEC">
              <w:rPr>
                <w:rFonts w:ascii="Calibri" w:hAnsi="Calibri" w:cs="Calibri"/>
                <w:color w:val="FF0000"/>
                <w:sz w:val="22"/>
                <w:szCs w:val="22"/>
              </w:rPr>
              <w:t xml:space="preserve">Smart es el nuevo CRM de Vodafone y Amdocs Clásico es el CRM de </w:t>
            </w:r>
            <w:proofErr w:type="spellStart"/>
            <w:r w:rsidRPr="001A6CEC">
              <w:rPr>
                <w:rFonts w:ascii="Calibri" w:hAnsi="Calibri" w:cs="Calibri"/>
                <w:color w:val="FF0000"/>
                <w:sz w:val="22"/>
                <w:szCs w:val="22"/>
              </w:rPr>
              <w:t>Ono</w:t>
            </w:r>
            <w:proofErr w:type="spellEnd"/>
          </w:p>
          <w:p w:rsidR="00E64F1C" w:rsidRDefault="00E64F1C" w:rsidP="000C6C60">
            <w:pPr>
              <w:spacing w:before="100" w:beforeAutospacing="1" w:after="100" w:afterAutospacing="1"/>
              <w:jc w:val="both"/>
              <w:rPr>
                <w:rFonts w:ascii="Calibri" w:hAnsi="Calibri" w:cs="Calibri"/>
                <w:color w:val="FF0000"/>
                <w:sz w:val="22"/>
                <w:szCs w:val="22"/>
              </w:rPr>
            </w:pPr>
            <w:r w:rsidRPr="00DA2AB6">
              <w:rPr>
                <w:rFonts w:ascii="Calibri" w:hAnsi="Calibri" w:cs="Calibri"/>
                <w:color w:val="C00000"/>
                <w:sz w:val="22"/>
                <w:szCs w:val="22"/>
              </w:rPr>
              <w:t xml:space="preserve">[Viewnext 2018-02-13 - NSC : OK, la interfaz AMDOCS -&gt; NSC </w:t>
            </w:r>
            <w:r w:rsidR="00772A08" w:rsidRPr="00DA2AB6">
              <w:rPr>
                <w:rFonts w:ascii="Calibri" w:hAnsi="Calibri" w:cs="Calibri"/>
                <w:color w:val="C00000"/>
                <w:sz w:val="22"/>
                <w:szCs w:val="22"/>
              </w:rPr>
              <w:t xml:space="preserve">se alimenta desde </w:t>
            </w:r>
            <w:r w:rsidR="00943492" w:rsidRPr="00DA2AB6">
              <w:rPr>
                <w:rFonts w:ascii="Calibri" w:hAnsi="Calibri" w:cs="Calibri"/>
                <w:color w:val="C00000"/>
                <w:sz w:val="22"/>
                <w:szCs w:val="22"/>
              </w:rPr>
              <w:t xml:space="preserve">el extractor que lee </w:t>
            </w:r>
            <w:r w:rsidR="00772A08" w:rsidRPr="00DA2AB6">
              <w:rPr>
                <w:rFonts w:ascii="Calibri" w:hAnsi="Calibri" w:cs="Calibri"/>
                <w:color w:val="C00000"/>
                <w:sz w:val="22"/>
                <w:szCs w:val="22"/>
              </w:rPr>
              <w:t xml:space="preserve">la Base de Datos que entendemos que es común y única y por tanto es indiferente que los procesos o interfaz CRM </w:t>
            </w:r>
            <w:r w:rsidR="00943492" w:rsidRPr="00DA2AB6">
              <w:rPr>
                <w:rFonts w:ascii="Calibri" w:hAnsi="Calibri" w:cs="Calibri"/>
                <w:color w:val="C00000"/>
                <w:sz w:val="22"/>
                <w:szCs w:val="22"/>
              </w:rPr>
              <w:t>correspondan a</w:t>
            </w:r>
            <w:r w:rsidR="00772A08" w:rsidRPr="00DA2AB6">
              <w:rPr>
                <w:rFonts w:ascii="Calibri" w:hAnsi="Calibri" w:cs="Calibri"/>
                <w:color w:val="C00000"/>
                <w:sz w:val="22"/>
                <w:szCs w:val="22"/>
              </w:rPr>
              <w:t xml:space="preserve"> la </w:t>
            </w:r>
            <w:r w:rsidR="00943492" w:rsidRPr="00DA2AB6">
              <w:rPr>
                <w:rFonts w:ascii="Calibri" w:hAnsi="Calibri" w:cs="Calibri"/>
                <w:color w:val="C00000"/>
                <w:sz w:val="22"/>
                <w:szCs w:val="22"/>
              </w:rPr>
              <w:t xml:space="preserve">versión </w:t>
            </w:r>
            <w:r w:rsidR="00772A08" w:rsidRPr="00DA2AB6">
              <w:rPr>
                <w:rFonts w:ascii="Calibri" w:hAnsi="Calibri" w:cs="Calibri"/>
                <w:color w:val="C00000"/>
                <w:sz w:val="22"/>
                <w:szCs w:val="22"/>
              </w:rPr>
              <w:t xml:space="preserve">clásica o SMART </w:t>
            </w:r>
            <w:r w:rsidRPr="00DA2AB6">
              <w:rPr>
                <w:rFonts w:ascii="Calibri" w:hAnsi="Calibri" w:cs="Calibri"/>
                <w:color w:val="C00000"/>
                <w:sz w:val="22"/>
                <w:szCs w:val="22"/>
              </w:rPr>
              <w:t>]</w:t>
            </w:r>
          </w:p>
          <w:p w:rsidR="00E64F1C" w:rsidRPr="001A6CEC" w:rsidRDefault="00E64F1C" w:rsidP="000C6C60">
            <w:pPr>
              <w:spacing w:before="100" w:beforeAutospacing="1" w:after="100" w:afterAutospacing="1"/>
              <w:jc w:val="both"/>
              <w:rPr>
                <w:rFonts w:ascii="Calibri" w:hAnsi="Calibri" w:cs="Calibri"/>
                <w:color w:val="FF0000"/>
                <w:sz w:val="22"/>
                <w:szCs w:val="22"/>
              </w:rPr>
            </w:pPr>
          </w:p>
          <w:p w:rsidR="00EE24BE" w:rsidRPr="009863BD" w:rsidRDefault="00EE24BE" w:rsidP="000C6C60">
            <w:pPr>
              <w:spacing w:before="100" w:beforeAutospacing="1" w:after="100" w:afterAutospacing="1"/>
              <w:jc w:val="both"/>
              <w:rPr>
                <w:rFonts w:ascii="Vodafone Rg" w:eastAsiaTheme="majorEastAsia" w:hAnsi="Vodafone Rg"/>
                <w:i/>
                <w:iCs/>
                <w:color w:val="808080" w:themeColor="background1" w:themeShade="80"/>
                <w:sz w:val="20"/>
                <w:lang w:val="es-ES_tradnl"/>
              </w:rPr>
            </w:pPr>
            <w:r>
              <w:rPr>
                <w:rFonts w:ascii="Calibri" w:hAnsi="Calibri" w:cs="Calibri"/>
                <w:color w:val="1F497D"/>
                <w:sz w:val="22"/>
                <w:szCs w:val="22"/>
              </w:rPr>
              <w:t>El modelo únicamente tiene como objetivo de cálculo de comisiones mensuales, aquellos servicios que aparezcan como  instalados/activados en los sistemas de Vodafone. No procederá el pago de comisiones de aquellos productos que se encuentren en proceso de Provisión.</w:t>
            </w:r>
          </w:p>
          <w:p w:rsidR="00EE24BE" w:rsidRDefault="00EE24BE" w:rsidP="000C6C60">
            <w:pPr>
              <w:spacing w:before="100" w:beforeAutospacing="1" w:after="100" w:afterAutospacing="1"/>
              <w:jc w:val="both"/>
              <w:rPr>
                <w:rFonts w:ascii="Calibri" w:hAnsi="Calibri" w:cs="Calibri"/>
                <w:color w:val="806000" w:themeColor="accent4" w:themeShade="80"/>
                <w:sz w:val="22"/>
                <w:szCs w:val="22"/>
              </w:rPr>
            </w:pPr>
            <w:r>
              <w:rPr>
                <w:rFonts w:ascii="Calibri" w:hAnsi="Calibri" w:cs="Calibri"/>
                <w:color w:val="806000" w:themeColor="accent4" w:themeShade="80"/>
                <w:sz w:val="22"/>
                <w:szCs w:val="22"/>
              </w:rPr>
              <w:t>[Dudas Viewnext 2018-02-01 - NSC</w:t>
            </w:r>
            <w:r w:rsidRPr="00483F69">
              <w:rPr>
                <w:rFonts w:ascii="Calibri" w:hAnsi="Calibri" w:cs="Calibri"/>
                <w:color w:val="806000" w:themeColor="accent4" w:themeShade="80"/>
                <w:sz w:val="22"/>
                <w:szCs w:val="22"/>
              </w:rPr>
              <w:t xml:space="preserve">: </w:t>
            </w:r>
            <w:r>
              <w:rPr>
                <w:rFonts w:ascii="Calibri" w:hAnsi="Calibri" w:cs="Calibri"/>
                <w:color w:val="806000" w:themeColor="accent4" w:themeShade="80"/>
                <w:sz w:val="22"/>
                <w:szCs w:val="22"/>
              </w:rPr>
              <w:t>Entendemos que el sistema de Provisión lo envía en el momento en que se convierta en un evento comisionable del tipo definido: Venta, Activación, etc.</w:t>
            </w:r>
            <w:r w:rsidRPr="00483F69">
              <w:rPr>
                <w:rFonts w:ascii="Calibri" w:hAnsi="Calibri" w:cs="Calibri"/>
                <w:color w:val="806000" w:themeColor="accent4" w:themeShade="80"/>
                <w:sz w:val="22"/>
                <w:szCs w:val="22"/>
              </w:rPr>
              <w:t>]</w:t>
            </w:r>
          </w:p>
          <w:p w:rsidR="00EE24BE" w:rsidRDefault="00EE24BE" w:rsidP="000C6C60">
            <w:pPr>
              <w:spacing w:before="100" w:beforeAutospacing="1" w:after="100" w:afterAutospacing="1"/>
              <w:jc w:val="both"/>
              <w:rPr>
                <w:rFonts w:ascii="Calibri" w:hAnsi="Calibri" w:cs="Calibri"/>
                <w:b/>
                <w:color w:val="FF0000"/>
                <w:sz w:val="22"/>
                <w:szCs w:val="22"/>
              </w:rPr>
            </w:pPr>
            <w:r w:rsidRPr="001A6CEC">
              <w:rPr>
                <w:rFonts w:ascii="Calibri" w:hAnsi="Calibri" w:cs="Calibri"/>
                <w:b/>
                <w:color w:val="FF0000"/>
                <w:sz w:val="22"/>
                <w:szCs w:val="22"/>
              </w:rPr>
              <w:t xml:space="preserve">Correcto, el Sistema pasa al cliente </w:t>
            </w:r>
            <w:proofErr w:type="spellStart"/>
            <w:proofErr w:type="gramStart"/>
            <w:r w:rsidRPr="001A6CEC">
              <w:rPr>
                <w:rFonts w:ascii="Calibri" w:hAnsi="Calibri" w:cs="Calibri"/>
                <w:b/>
                <w:color w:val="FF0000"/>
                <w:sz w:val="22"/>
                <w:szCs w:val="22"/>
              </w:rPr>
              <w:t>a</w:t>
            </w:r>
            <w:proofErr w:type="spellEnd"/>
            <w:proofErr w:type="gramEnd"/>
            <w:r w:rsidRPr="001A6CEC">
              <w:rPr>
                <w:rFonts w:ascii="Calibri" w:hAnsi="Calibri" w:cs="Calibri"/>
                <w:b/>
                <w:color w:val="FF0000"/>
                <w:sz w:val="22"/>
                <w:szCs w:val="22"/>
              </w:rPr>
              <w:t xml:space="preserve"> activado en el momento de la instalación.</w:t>
            </w:r>
          </w:p>
          <w:p w:rsidR="00772A08" w:rsidRPr="00C36D9C" w:rsidRDefault="00772A08" w:rsidP="000C6C60">
            <w:pPr>
              <w:spacing w:before="100" w:beforeAutospacing="1" w:after="100" w:afterAutospacing="1"/>
              <w:jc w:val="both"/>
              <w:rPr>
                <w:rFonts w:ascii="Calibri" w:hAnsi="Calibri" w:cs="Calibri"/>
                <w:b/>
                <w:color w:val="C00000"/>
                <w:sz w:val="22"/>
                <w:szCs w:val="22"/>
              </w:rPr>
            </w:pPr>
            <w:r w:rsidRPr="00C36D9C">
              <w:rPr>
                <w:rFonts w:ascii="Calibri" w:hAnsi="Calibri" w:cs="Calibri"/>
                <w:color w:val="C00000"/>
                <w:sz w:val="22"/>
                <w:szCs w:val="22"/>
              </w:rPr>
              <w:t>[Viewnext 2018-02-13 - NSC : OK]</w:t>
            </w:r>
          </w:p>
          <w:p w:rsidR="00EE24BE" w:rsidRPr="00E3464A" w:rsidRDefault="00EE24BE" w:rsidP="00EE24BE">
            <w:pPr>
              <w:numPr>
                <w:ilvl w:val="0"/>
                <w:numId w:val="13"/>
              </w:numPr>
              <w:spacing w:before="100" w:beforeAutospacing="1" w:after="100" w:afterAutospacing="1"/>
              <w:ind w:left="0"/>
              <w:jc w:val="both"/>
              <w:rPr>
                <w:rFonts w:ascii="Vodafone Rg" w:eastAsiaTheme="majorEastAsia" w:hAnsi="Vodafone Rg"/>
                <w:i/>
                <w:iCs/>
                <w:color w:val="808080" w:themeColor="background1" w:themeShade="80"/>
                <w:sz w:val="20"/>
                <w:lang w:val="es-ES_tradnl"/>
              </w:rPr>
            </w:pPr>
          </w:p>
          <w:p w:rsidR="00EE24BE" w:rsidRPr="009863BD" w:rsidRDefault="00EE24BE" w:rsidP="00EE24BE">
            <w:pPr>
              <w:numPr>
                <w:ilvl w:val="0"/>
                <w:numId w:val="13"/>
              </w:numPr>
              <w:spacing w:before="100" w:beforeAutospacing="1" w:after="100" w:afterAutospacing="1"/>
              <w:ind w:left="0"/>
              <w:jc w:val="both"/>
              <w:rPr>
                <w:rFonts w:ascii="Vodafone Rg" w:eastAsiaTheme="majorEastAsia" w:hAnsi="Vodafone Rg"/>
                <w:i/>
                <w:iCs/>
                <w:color w:val="808080" w:themeColor="background1" w:themeShade="80"/>
                <w:sz w:val="20"/>
                <w:lang w:val="es-ES_tradnl"/>
              </w:rPr>
            </w:pPr>
            <w:r>
              <w:rPr>
                <w:rFonts w:ascii="Calibri" w:hAnsi="Calibri" w:cs="Calibri"/>
                <w:color w:val="1F497D"/>
                <w:sz w:val="22"/>
                <w:szCs w:val="22"/>
                <w:lang w:val="es-ES_tradnl"/>
              </w:rPr>
              <w:lastRenderedPageBreak/>
              <w:t>El modelo de pago de comisiones de este producto, consta de dos partes:</w:t>
            </w:r>
          </w:p>
          <w:p w:rsidR="00EE24BE" w:rsidRPr="009863BD" w:rsidRDefault="00EE24BE" w:rsidP="00EE24BE">
            <w:pPr>
              <w:numPr>
                <w:ilvl w:val="0"/>
                <w:numId w:val="13"/>
              </w:numPr>
              <w:spacing w:before="100" w:beforeAutospacing="1" w:after="100" w:afterAutospacing="1"/>
              <w:ind w:left="0"/>
              <w:jc w:val="both"/>
              <w:rPr>
                <w:rFonts w:ascii="Vodafone Rg" w:eastAsiaTheme="majorEastAsia" w:hAnsi="Vodafone Rg"/>
                <w:i/>
                <w:iCs/>
                <w:color w:val="808080" w:themeColor="background1" w:themeShade="80"/>
                <w:sz w:val="20"/>
                <w:lang w:val="es-ES_tradnl"/>
              </w:rPr>
            </w:pPr>
            <w:r>
              <w:rPr>
                <w:rFonts w:ascii="Calibri" w:hAnsi="Calibri" w:cs="Calibri"/>
                <w:color w:val="1F497D"/>
                <w:sz w:val="22"/>
                <w:szCs w:val="22"/>
                <w:lang w:val="es-ES_tradnl"/>
              </w:rPr>
              <w:t>1. Comisión Unitaria por producto.</w:t>
            </w:r>
          </w:p>
          <w:p w:rsidR="00EE24BE" w:rsidRPr="00E3464A" w:rsidRDefault="00EE24BE" w:rsidP="00EE24BE">
            <w:pPr>
              <w:numPr>
                <w:ilvl w:val="0"/>
                <w:numId w:val="13"/>
              </w:numPr>
              <w:spacing w:before="100" w:beforeAutospacing="1" w:after="100" w:afterAutospacing="1"/>
              <w:ind w:left="0"/>
              <w:jc w:val="both"/>
              <w:rPr>
                <w:rFonts w:ascii="Vodafone Rg" w:eastAsiaTheme="majorEastAsia" w:hAnsi="Vodafone Rg"/>
                <w:i/>
                <w:iCs/>
                <w:color w:val="808080" w:themeColor="background1" w:themeShade="80"/>
                <w:sz w:val="20"/>
                <w:lang w:val="es-ES_tradnl"/>
              </w:rPr>
            </w:pPr>
            <w:r>
              <w:rPr>
                <w:rFonts w:ascii="Calibri" w:hAnsi="Calibri" w:cs="Calibri"/>
                <w:color w:val="1F497D"/>
                <w:sz w:val="22"/>
                <w:szCs w:val="22"/>
                <w:lang w:val="es-ES_tradnl"/>
              </w:rPr>
              <w:t>2. Extra Comisión por volumen asociado a los puntos generados por cada uno de los productos.</w:t>
            </w:r>
          </w:p>
          <w:p w:rsidR="00EE24BE" w:rsidRPr="00BB31B8" w:rsidRDefault="00EE24BE" w:rsidP="00EE24BE">
            <w:pPr>
              <w:numPr>
                <w:ilvl w:val="0"/>
                <w:numId w:val="13"/>
              </w:numPr>
              <w:spacing w:before="100" w:beforeAutospacing="1" w:after="100" w:afterAutospacing="1"/>
              <w:ind w:left="0"/>
              <w:jc w:val="both"/>
              <w:rPr>
                <w:rFonts w:ascii="Vodafone Rg" w:eastAsiaTheme="majorEastAsia" w:hAnsi="Vodafone Rg"/>
                <w:i/>
                <w:iCs/>
                <w:color w:val="808080" w:themeColor="background1" w:themeShade="80"/>
                <w:sz w:val="20"/>
                <w:lang w:val="es-ES_tradnl"/>
              </w:rPr>
            </w:pPr>
            <w:r>
              <w:rPr>
                <w:rFonts w:ascii="Calibri" w:hAnsi="Calibri" w:cs="Calibri"/>
                <w:color w:val="1F497D"/>
                <w:sz w:val="22"/>
                <w:szCs w:val="22"/>
                <w:lang w:val="es-ES_tradnl"/>
              </w:rPr>
              <w:t xml:space="preserve"> </w:t>
            </w:r>
          </w:p>
          <w:p w:rsidR="00EE24BE" w:rsidRDefault="00EE24BE" w:rsidP="000C6C60">
            <w:pPr>
              <w:spacing w:before="100" w:beforeAutospacing="1" w:after="100" w:afterAutospacing="1"/>
              <w:jc w:val="both"/>
              <w:rPr>
                <w:rFonts w:ascii="Calibri" w:hAnsi="Calibri" w:cs="Calibri"/>
                <w:color w:val="1F497D"/>
                <w:sz w:val="22"/>
                <w:szCs w:val="22"/>
                <w:u w:val="single"/>
                <w:lang w:val="es-ES_tradnl"/>
              </w:rPr>
            </w:pPr>
            <w:r>
              <w:rPr>
                <w:rFonts w:ascii="Calibri" w:hAnsi="Calibri" w:cs="Calibri"/>
                <w:color w:val="1F497D"/>
                <w:sz w:val="22"/>
                <w:szCs w:val="22"/>
                <w:u w:val="single"/>
                <w:lang w:val="es-ES_tradnl"/>
              </w:rPr>
              <w:t>1.Comisión Unitaria:</w:t>
            </w:r>
          </w:p>
          <w:p w:rsidR="00EE24BE" w:rsidRDefault="00EE24BE" w:rsidP="000C6C60">
            <w:pPr>
              <w:spacing w:before="100" w:beforeAutospacing="1" w:after="100" w:afterAutospacing="1"/>
              <w:jc w:val="both"/>
              <w:rPr>
                <w:rFonts w:ascii="Calibri" w:hAnsi="Calibri" w:cs="Calibri"/>
                <w:color w:val="1F497D"/>
                <w:sz w:val="22"/>
                <w:szCs w:val="22"/>
                <w:lang w:val="es-ES_tradnl"/>
              </w:rPr>
            </w:pPr>
            <w:r w:rsidRPr="00782873">
              <w:rPr>
                <w:rFonts w:ascii="Calibri" w:hAnsi="Calibri" w:cs="Calibri"/>
                <w:color w:val="1F497D"/>
                <w:sz w:val="22"/>
                <w:szCs w:val="22"/>
                <w:lang w:val="es-ES_tradnl"/>
              </w:rPr>
              <w:t xml:space="preserve">La comisión </w:t>
            </w:r>
            <w:r>
              <w:rPr>
                <w:rFonts w:ascii="Calibri" w:hAnsi="Calibri" w:cs="Calibri"/>
                <w:color w:val="1F497D"/>
                <w:sz w:val="22"/>
                <w:szCs w:val="22"/>
                <w:lang w:val="es-ES_tradnl"/>
              </w:rPr>
              <w:t>Unitaria se fija para todos y cada uno de los productos que Microempresas desea impulsar en su actividad comercial, esto incluye servicios de Fijo, Voz y Datos. Cada producto tiene un valor monetario fijado trimestralmente, si no se comunica ningún cambio, se mantendrá el existente hasta que se promueva algún cambio en función de los intereses de Vodafone.</w:t>
            </w:r>
          </w:p>
          <w:p w:rsidR="00EE24BE" w:rsidRDefault="00EE24BE" w:rsidP="000C6C60">
            <w:pPr>
              <w:spacing w:before="100" w:beforeAutospacing="1" w:after="100" w:afterAutospacing="1"/>
              <w:rPr>
                <w:rFonts w:ascii="Calibri" w:hAnsi="Calibri" w:cs="Calibri"/>
                <w:color w:val="1F497D"/>
                <w:sz w:val="22"/>
                <w:szCs w:val="22"/>
                <w:lang w:val="es-ES_tradnl"/>
              </w:rPr>
            </w:pPr>
          </w:p>
          <w:p w:rsidR="00EE24BE" w:rsidRDefault="00EE24BE" w:rsidP="000C6C60">
            <w:pPr>
              <w:spacing w:before="100" w:beforeAutospacing="1" w:after="100" w:afterAutospacing="1"/>
              <w:rPr>
                <w:rFonts w:ascii="Calibri" w:hAnsi="Calibri" w:cs="Calibri"/>
                <w:color w:val="1F497D"/>
                <w:sz w:val="22"/>
                <w:szCs w:val="22"/>
                <w:lang w:val="es-ES_tradnl"/>
              </w:rPr>
            </w:pPr>
            <w:r>
              <w:rPr>
                <w:rFonts w:ascii="Calibri" w:hAnsi="Calibri" w:cs="Calibri"/>
                <w:color w:val="1F497D"/>
                <w:sz w:val="22"/>
                <w:szCs w:val="22"/>
                <w:lang w:val="es-ES_tradnl"/>
              </w:rPr>
              <w:t>Ejemplo de tabla:</w:t>
            </w:r>
          </w:p>
          <w:p w:rsidR="00EE24BE" w:rsidRPr="00782873" w:rsidRDefault="00EE24BE" w:rsidP="000C6C60">
            <w:pPr>
              <w:spacing w:before="100" w:beforeAutospacing="1" w:after="100" w:afterAutospacing="1"/>
              <w:rPr>
                <w:rFonts w:ascii="Calibri" w:hAnsi="Calibri" w:cs="Calibri"/>
                <w:color w:val="1F497D"/>
                <w:sz w:val="22"/>
                <w:szCs w:val="22"/>
                <w:lang w:val="es-ES_tradnl"/>
              </w:rPr>
            </w:pPr>
            <w:r>
              <w:rPr>
                <w:rFonts w:ascii="Calibri" w:hAnsi="Calibri" w:cs="Calibri"/>
                <w:noProof/>
                <w:color w:val="1F497D"/>
                <w:sz w:val="22"/>
                <w:szCs w:val="22"/>
                <w:lang w:val="en-US" w:eastAsia="en-US"/>
              </w:rPr>
              <w:drawing>
                <wp:inline distT="0" distB="0" distL="0" distR="0" wp14:anchorId="0BEA1B2E" wp14:editId="2F2166AA">
                  <wp:extent cx="5398770" cy="2115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115185"/>
                          </a:xfrm>
                          <a:prstGeom prst="rect">
                            <a:avLst/>
                          </a:prstGeom>
                          <a:noFill/>
                          <a:ln>
                            <a:noFill/>
                          </a:ln>
                        </pic:spPr>
                      </pic:pic>
                    </a:graphicData>
                  </a:graphic>
                </wp:inline>
              </w:drawing>
            </w:r>
          </w:p>
          <w:p w:rsidR="00EE24BE" w:rsidRDefault="00EE24BE" w:rsidP="000C6C60">
            <w:pPr>
              <w:spacing w:before="100" w:beforeAutospacing="1" w:after="100" w:afterAutospacing="1"/>
              <w:rPr>
                <w:rFonts w:ascii="Calibri" w:hAnsi="Calibri" w:cs="Calibri"/>
                <w:color w:val="1F497D"/>
                <w:sz w:val="22"/>
                <w:szCs w:val="22"/>
                <w:u w:val="single"/>
                <w:lang w:val="es-ES_tradnl"/>
              </w:rPr>
            </w:pPr>
            <w:r>
              <w:rPr>
                <w:noProof/>
                <w:lang w:val="en-US" w:eastAsia="en-US"/>
              </w:rPr>
              <w:drawing>
                <wp:inline distT="0" distB="0" distL="0" distR="0" wp14:anchorId="2F6C4F04" wp14:editId="69201C53">
                  <wp:extent cx="4014805" cy="219456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3739" cy="2193977"/>
                          </a:xfrm>
                          <a:prstGeom prst="rect">
                            <a:avLst/>
                          </a:prstGeom>
                        </pic:spPr>
                      </pic:pic>
                    </a:graphicData>
                  </a:graphic>
                </wp:inline>
              </w:drawing>
            </w:r>
          </w:p>
          <w:p w:rsidR="00EE24BE" w:rsidRDefault="00EE24BE" w:rsidP="000C6C60">
            <w:pPr>
              <w:spacing w:before="100" w:beforeAutospacing="1" w:after="100" w:afterAutospacing="1"/>
              <w:jc w:val="both"/>
              <w:rPr>
                <w:rFonts w:ascii="Calibri" w:hAnsi="Calibri" w:cs="Calibri"/>
                <w:color w:val="806000" w:themeColor="accent4" w:themeShade="80"/>
                <w:sz w:val="22"/>
                <w:szCs w:val="22"/>
              </w:rPr>
            </w:pPr>
          </w:p>
          <w:p w:rsidR="00C36D9C" w:rsidRDefault="00EE24BE" w:rsidP="00C36D9C">
            <w:pPr>
              <w:spacing w:before="100" w:beforeAutospacing="1"/>
              <w:jc w:val="both"/>
              <w:rPr>
                <w:rFonts w:ascii="Calibri" w:hAnsi="Calibri" w:cs="Calibri"/>
                <w:color w:val="FF0000"/>
                <w:sz w:val="22"/>
                <w:szCs w:val="22"/>
              </w:rPr>
            </w:pPr>
            <w:r>
              <w:rPr>
                <w:rFonts w:ascii="Calibri" w:hAnsi="Calibri" w:cs="Calibri"/>
                <w:color w:val="806000" w:themeColor="accent4" w:themeShade="80"/>
                <w:sz w:val="22"/>
                <w:szCs w:val="22"/>
              </w:rPr>
              <w:t>[Dudas Viewnext 2018-02-01 - NSC</w:t>
            </w:r>
            <w:r w:rsidRPr="00483F69">
              <w:rPr>
                <w:rFonts w:ascii="Calibri" w:hAnsi="Calibri" w:cs="Calibri"/>
                <w:color w:val="806000" w:themeColor="accent4" w:themeShade="80"/>
                <w:sz w:val="22"/>
                <w:szCs w:val="22"/>
              </w:rPr>
              <w:t>:</w:t>
            </w:r>
            <w:r>
              <w:rPr>
                <w:rFonts w:ascii="Calibri" w:hAnsi="Calibri" w:cs="Calibri"/>
                <w:color w:val="806000" w:themeColor="accent4" w:themeShade="80"/>
                <w:sz w:val="22"/>
                <w:szCs w:val="22"/>
              </w:rPr>
              <w:t xml:space="preserve"> El campo “Tipo”, en concreto el valor “Combinado” ¿qué </w:t>
            </w:r>
            <w:proofErr w:type="spellStart"/>
            <w:r>
              <w:rPr>
                <w:rFonts w:ascii="Calibri" w:hAnsi="Calibri" w:cs="Calibri"/>
                <w:color w:val="806000" w:themeColor="accent4" w:themeShade="80"/>
                <w:sz w:val="22"/>
                <w:szCs w:val="22"/>
              </w:rPr>
              <w:t>representa?</w:t>
            </w:r>
            <w:r w:rsidRPr="001A6CEC">
              <w:rPr>
                <w:rFonts w:ascii="Calibri" w:hAnsi="Calibri" w:cs="Calibri"/>
                <w:b/>
                <w:color w:val="FF0000"/>
                <w:sz w:val="22"/>
                <w:szCs w:val="22"/>
              </w:rPr>
              <w:t>Fijo+Móvil</w:t>
            </w:r>
            <w:proofErr w:type="spellEnd"/>
          </w:p>
          <w:p w:rsidR="00EA1BAC" w:rsidRPr="00C36D9C" w:rsidRDefault="00772A08" w:rsidP="00C36D9C">
            <w:pPr>
              <w:jc w:val="both"/>
              <w:rPr>
                <w:rFonts w:ascii="Calibri" w:hAnsi="Calibri" w:cs="Calibri"/>
                <w:b/>
                <w:color w:val="C00000"/>
                <w:sz w:val="22"/>
                <w:szCs w:val="22"/>
              </w:rPr>
            </w:pPr>
            <w:r w:rsidRPr="00C36D9C">
              <w:rPr>
                <w:rFonts w:ascii="Calibri" w:hAnsi="Calibri" w:cs="Calibri"/>
                <w:color w:val="C00000"/>
                <w:sz w:val="22"/>
                <w:szCs w:val="22"/>
              </w:rPr>
              <w:t>[Viewnext 2018-02-13 - NSC : OK]</w:t>
            </w:r>
            <w:r w:rsidRPr="00C36D9C">
              <w:rPr>
                <w:rFonts w:ascii="Calibri" w:hAnsi="Calibri" w:cs="Calibri"/>
                <w:b/>
                <w:color w:val="C00000"/>
                <w:sz w:val="22"/>
                <w:szCs w:val="22"/>
              </w:rPr>
              <w:t xml:space="preserve"> </w:t>
            </w:r>
          </w:p>
          <w:p w:rsidR="00EA1BAC" w:rsidRDefault="00EA1BAC" w:rsidP="000C6C60">
            <w:pPr>
              <w:spacing w:before="100" w:beforeAutospacing="1" w:after="100" w:afterAutospacing="1"/>
              <w:jc w:val="both"/>
              <w:rPr>
                <w:rFonts w:ascii="Calibri" w:hAnsi="Calibri" w:cs="Calibri"/>
                <w:b/>
                <w:color w:val="FF0000"/>
                <w:sz w:val="22"/>
                <w:szCs w:val="22"/>
              </w:rPr>
            </w:pPr>
          </w:p>
          <w:p w:rsidR="001D2FF0" w:rsidRDefault="00EE24BE" w:rsidP="00C071A0">
            <w:pPr>
              <w:jc w:val="both"/>
              <w:rPr>
                <w:rFonts w:ascii="Calibri" w:hAnsi="Calibri" w:cs="Calibri"/>
                <w:color w:val="806000" w:themeColor="accent4" w:themeShade="80"/>
                <w:sz w:val="22"/>
                <w:szCs w:val="22"/>
              </w:rPr>
            </w:pPr>
            <w:r>
              <w:rPr>
                <w:rFonts w:ascii="Calibri" w:hAnsi="Calibri" w:cs="Calibri"/>
                <w:color w:val="806000" w:themeColor="accent4" w:themeShade="80"/>
                <w:sz w:val="22"/>
                <w:szCs w:val="22"/>
              </w:rPr>
              <w:t xml:space="preserve">¿Debe llegar identificado así desde el origen (AMDOCS)? </w:t>
            </w:r>
            <w:r w:rsidRPr="001A6CEC">
              <w:rPr>
                <w:rFonts w:ascii="Calibri" w:hAnsi="Calibri" w:cs="Calibri"/>
                <w:b/>
                <w:color w:val="FF0000"/>
                <w:sz w:val="22"/>
                <w:szCs w:val="22"/>
              </w:rPr>
              <w:t>Aparecerá como Combo</w:t>
            </w:r>
            <w:r>
              <w:rPr>
                <w:rFonts w:ascii="Calibri" w:hAnsi="Calibri" w:cs="Calibri"/>
                <w:color w:val="806000" w:themeColor="accent4" w:themeShade="80"/>
                <w:sz w:val="22"/>
                <w:szCs w:val="22"/>
              </w:rPr>
              <w:t xml:space="preserve">. </w:t>
            </w:r>
          </w:p>
          <w:p w:rsidR="00EA1BAC" w:rsidRDefault="00772A08" w:rsidP="00C071A0">
            <w:pPr>
              <w:jc w:val="both"/>
              <w:rPr>
                <w:rFonts w:ascii="Calibri" w:hAnsi="Calibri" w:cs="Calibri"/>
                <w:color w:val="C00000"/>
                <w:sz w:val="22"/>
                <w:szCs w:val="22"/>
              </w:rPr>
            </w:pPr>
            <w:r w:rsidRPr="00C36D9C">
              <w:rPr>
                <w:rFonts w:ascii="Calibri" w:hAnsi="Calibri" w:cs="Calibri"/>
                <w:color w:val="C00000"/>
                <w:sz w:val="22"/>
                <w:szCs w:val="22"/>
              </w:rPr>
              <w:t xml:space="preserve">[Viewnext 2018-02-13 - NSC : </w:t>
            </w:r>
            <w:r w:rsidR="00EA1BAC" w:rsidRPr="00C36D9C">
              <w:rPr>
                <w:rFonts w:ascii="Calibri" w:hAnsi="Calibri" w:cs="Calibri"/>
                <w:color w:val="C00000"/>
                <w:sz w:val="22"/>
                <w:szCs w:val="22"/>
              </w:rPr>
              <w:t>No entendemos esta respuesta, la pregunta la planteamos desde un sistema (NSC) que recibe ficheros de texto con la actividad comisionable: altas, bajas, etc. ¿Quizás esta referencia a un “combo” se refiere a algo que tiene sentido en la</w:t>
            </w:r>
            <w:r w:rsidR="001D2FF0" w:rsidRPr="00C36D9C">
              <w:rPr>
                <w:rFonts w:ascii="Calibri" w:hAnsi="Calibri" w:cs="Calibri"/>
                <w:color w:val="C00000"/>
                <w:sz w:val="22"/>
                <w:szCs w:val="22"/>
              </w:rPr>
              <w:t>s ventanas de la</w:t>
            </w:r>
            <w:r w:rsidR="00EA1BAC" w:rsidRPr="00C36D9C">
              <w:rPr>
                <w:rFonts w:ascii="Calibri" w:hAnsi="Calibri" w:cs="Calibri"/>
                <w:color w:val="C00000"/>
                <w:sz w:val="22"/>
                <w:szCs w:val="22"/>
              </w:rPr>
              <w:t xml:space="preserve"> interfaz de usuario del CRM?, ¿o bien se refiere </w:t>
            </w:r>
            <w:r w:rsidR="001D2FF0" w:rsidRPr="00C36D9C">
              <w:rPr>
                <w:rFonts w:ascii="Calibri" w:hAnsi="Calibri" w:cs="Calibri"/>
                <w:color w:val="C00000"/>
                <w:sz w:val="22"/>
                <w:szCs w:val="22"/>
              </w:rPr>
              <w:t xml:space="preserve">(no creo que sea esto) </w:t>
            </w:r>
            <w:r w:rsidR="00EA1BAC" w:rsidRPr="00C36D9C">
              <w:rPr>
                <w:rFonts w:ascii="Calibri" w:hAnsi="Calibri" w:cs="Calibri"/>
                <w:color w:val="C00000"/>
                <w:sz w:val="22"/>
                <w:szCs w:val="22"/>
              </w:rPr>
              <w:t xml:space="preserve">a un nuevo campo </w:t>
            </w:r>
            <w:r w:rsidR="001D2FF0" w:rsidRPr="00C36D9C">
              <w:rPr>
                <w:rFonts w:ascii="Calibri" w:hAnsi="Calibri" w:cs="Calibri"/>
                <w:color w:val="C00000"/>
                <w:sz w:val="22"/>
                <w:szCs w:val="22"/>
              </w:rPr>
              <w:t xml:space="preserve">en la interfaz </w:t>
            </w:r>
            <w:r w:rsidR="00EA1BAC" w:rsidRPr="00C36D9C">
              <w:rPr>
                <w:rFonts w:ascii="Calibri" w:hAnsi="Calibri" w:cs="Calibri"/>
                <w:color w:val="C00000"/>
                <w:sz w:val="22"/>
                <w:szCs w:val="22"/>
              </w:rPr>
              <w:t>cuyo valor sería el literal “Combo” en este caso?</w:t>
            </w:r>
            <w:r w:rsidRPr="00C36D9C">
              <w:rPr>
                <w:rFonts w:ascii="Calibri" w:hAnsi="Calibri" w:cs="Calibri"/>
                <w:color w:val="C00000"/>
                <w:sz w:val="22"/>
                <w:szCs w:val="22"/>
              </w:rPr>
              <w:t>]</w:t>
            </w:r>
          </w:p>
          <w:p w:rsidR="00C071A0" w:rsidRPr="00C36D9C" w:rsidRDefault="00C071A0" w:rsidP="00C071A0">
            <w:pPr>
              <w:jc w:val="both"/>
              <w:rPr>
                <w:rFonts w:ascii="Calibri" w:hAnsi="Calibri" w:cs="Calibri"/>
                <w:color w:val="C00000"/>
                <w:sz w:val="22"/>
                <w:szCs w:val="22"/>
              </w:rPr>
            </w:pPr>
          </w:p>
          <w:p w:rsidR="00C36D9C" w:rsidRDefault="00EE24BE" w:rsidP="00C36D9C">
            <w:pPr>
              <w:jc w:val="both"/>
              <w:rPr>
                <w:rFonts w:ascii="Calibri" w:hAnsi="Calibri" w:cs="Calibri"/>
                <w:color w:val="806000" w:themeColor="accent4" w:themeShade="80"/>
                <w:sz w:val="22"/>
                <w:szCs w:val="22"/>
              </w:rPr>
            </w:pPr>
            <w:r>
              <w:rPr>
                <w:rFonts w:ascii="Calibri" w:hAnsi="Calibri" w:cs="Calibri"/>
                <w:color w:val="806000" w:themeColor="accent4" w:themeShade="80"/>
                <w:sz w:val="22"/>
                <w:szCs w:val="22"/>
              </w:rPr>
              <w:t xml:space="preserve">La funcionalidad de Callidus no contempla la comisión de “paquetes” como entidad alternativa a la lista de sus componentes, sino que se comisionan los elementos sueltos: Voz, Datos Móviles, Fibra, ADSL, Otros servicios adicionales… El hecho de que varios elementos se vendan </w:t>
            </w:r>
            <w:proofErr w:type="spellStart"/>
            <w:r>
              <w:rPr>
                <w:rFonts w:ascii="Calibri" w:hAnsi="Calibri" w:cs="Calibri"/>
                <w:color w:val="806000" w:themeColor="accent4" w:themeShade="80"/>
                <w:sz w:val="22"/>
                <w:szCs w:val="22"/>
              </w:rPr>
              <w:t>paquetizados</w:t>
            </w:r>
            <w:proofErr w:type="spellEnd"/>
            <w:r>
              <w:rPr>
                <w:rFonts w:ascii="Calibri" w:hAnsi="Calibri" w:cs="Calibri"/>
                <w:color w:val="806000" w:themeColor="accent4" w:themeShade="80"/>
                <w:sz w:val="22"/>
                <w:szCs w:val="22"/>
              </w:rPr>
              <w:t xml:space="preserve"> se puede identificar mediante el campo “Convergencia” que es un atributo que puede afectar al modo de cálculo de cada elemento suelto. Por otro lado, lo que se ve en la tabla es que aparecen valores de pago para “Convergencia” tanto para el tipo “Combinados” como para el tipo “Móvil”, de modo que no sabemos si en el ámbito de este requisito y en concreto en esa tabla, los conceptos de “Combinado” y de “Convergencia” se deben interpretar con el mismo significado que le damos a estos términos en el ámbito del sistema NSC</w:t>
            </w:r>
            <w:r w:rsidRPr="00483F69">
              <w:rPr>
                <w:rFonts w:ascii="Calibri" w:hAnsi="Calibri" w:cs="Calibri"/>
                <w:color w:val="806000" w:themeColor="accent4" w:themeShade="80"/>
                <w:sz w:val="22"/>
                <w:szCs w:val="22"/>
              </w:rPr>
              <w:t>]</w:t>
            </w:r>
          </w:p>
          <w:p w:rsidR="00DC4C57" w:rsidRDefault="00EA1BAC" w:rsidP="00C36D9C">
            <w:pPr>
              <w:jc w:val="both"/>
              <w:rPr>
                <w:rFonts w:ascii="Calibri" w:hAnsi="Calibri" w:cs="Calibri"/>
                <w:color w:val="C00000"/>
                <w:sz w:val="22"/>
                <w:szCs w:val="22"/>
              </w:rPr>
            </w:pPr>
            <w:r w:rsidRPr="00C36D9C">
              <w:rPr>
                <w:rFonts w:ascii="Calibri" w:hAnsi="Calibri" w:cs="Calibri"/>
                <w:color w:val="C00000"/>
                <w:sz w:val="22"/>
                <w:szCs w:val="22"/>
              </w:rPr>
              <w:t xml:space="preserve">[Viewnext 2018-02-13 - NSC : </w:t>
            </w:r>
            <w:r w:rsidR="00C36D9C">
              <w:rPr>
                <w:rFonts w:ascii="Calibri" w:hAnsi="Calibri" w:cs="Calibri"/>
                <w:color w:val="C00000"/>
                <w:sz w:val="22"/>
                <w:szCs w:val="22"/>
              </w:rPr>
              <w:t xml:space="preserve">Este es el </w:t>
            </w:r>
            <w:proofErr w:type="spellStart"/>
            <w:r w:rsidRPr="00C36D9C">
              <w:rPr>
                <w:rFonts w:ascii="Calibri" w:hAnsi="Calibri" w:cs="Calibri"/>
                <w:color w:val="C00000"/>
                <w:sz w:val="22"/>
                <w:szCs w:val="22"/>
              </w:rPr>
              <w:t>unto</w:t>
            </w:r>
            <w:proofErr w:type="spellEnd"/>
            <w:r w:rsidRPr="00C36D9C">
              <w:rPr>
                <w:rFonts w:ascii="Calibri" w:hAnsi="Calibri" w:cs="Calibri"/>
                <w:color w:val="C00000"/>
                <w:sz w:val="22"/>
                <w:szCs w:val="22"/>
              </w:rPr>
              <w:t xml:space="preserve"> más importante, hay que </w:t>
            </w:r>
            <w:r w:rsidR="00943492" w:rsidRPr="00C36D9C">
              <w:rPr>
                <w:rFonts w:ascii="Calibri" w:hAnsi="Calibri" w:cs="Calibri"/>
                <w:color w:val="C00000"/>
                <w:sz w:val="22"/>
                <w:szCs w:val="22"/>
              </w:rPr>
              <w:t>a</w:t>
            </w:r>
            <w:r w:rsidRPr="00C36D9C">
              <w:rPr>
                <w:rFonts w:ascii="Calibri" w:hAnsi="Calibri" w:cs="Calibri"/>
                <w:color w:val="C00000"/>
                <w:sz w:val="22"/>
                <w:szCs w:val="22"/>
              </w:rPr>
              <w:t>segur</w:t>
            </w:r>
            <w:r w:rsidR="00943492" w:rsidRPr="00C36D9C">
              <w:rPr>
                <w:rFonts w:ascii="Calibri" w:hAnsi="Calibri" w:cs="Calibri"/>
                <w:color w:val="C00000"/>
                <w:sz w:val="22"/>
                <w:szCs w:val="22"/>
              </w:rPr>
              <w:t>arse</w:t>
            </w:r>
            <w:r w:rsidRPr="00C36D9C">
              <w:rPr>
                <w:rFonts w:ascii="Calibri" w:hAnsi="Calibri" w:cs="Calibri"/>
                <w:color w:val="C00000"/>
                <w:sz w:val="22"/>
                <w:szCs w:val="22"/>
              </w:rPr>
              <w:t xml:space="preserve"> de estar alineados </w:t>
            </w:r>
            <w:r w:rsidR="00943492" w:rsidRPr="00C36D9C">
              <w:rPr>
                <w:rFonts w:ascii="Calibri" w:hAnsi="Calibri" w:cs="Calibri"/>
                <w:color w:val="C00000"/>
                <w:sz w:val="22"/>
                <w:szCs w:val="22"/>
              </w:rPr>
              <w:t xml:space="preserve">sobre </w:t>
            </w:r>
            <w:r w:rsidRPr="00C36D9C">
              <w:rPr>
                <w:rFonts w:ascii="Calibri" w:hAnsi="Calibri" w:cs="Calibri"/>
                <w:color w:val="C00000"/>
                <w:sz w:val="22"/>
                <w:szCs w:val="22"/>
              </w:rPr>
              <w:t xml:space="preserve">qué </w:t>
            </w:r>
            <w:r w:rsidR="001D2FF0" w:rsidRPr="00C36D9C">
              <w:rPr>
                <w:rFonts w:ascii="Calibri" w:hAnsi="Calibri" w:cs="Calibri"/>
                <w:color w:val="C00000"/>
                <w:sz w:val="22"/>
                <w:szCs w:val="22"/>
              </w:rPr>
              <w:t xml:space="preserve">se pide en el requisito </w:t>
            </w:r>
            <w:r w:rsidRPr="00C36D9C">
              <w:rPr>
                <w:rFonts w:ascii="Calibri" w:hAnsi="Calibri" w:cs="Calibri"/>
                <w:color w:val="C00000"/>
                <w:sz w:val="22"/>
                <w:szCs w:val="22"/>
              </w:rPr>
              <w:t xml:space="preserve">en </w:t>
            </w:r>
            <w:proofErr w:type="spellStart"/>
            <w:r w:rsidRPr="00C36D9C">
              <w:rPr>
                <w:rFonts w:ascii="Calibri" w:hAnsi="Calibri" w:cs="Calibri"/>
                <w:color w:val="C00000"/>
                <w:sz w:val="22"/>
                <w:szCs w:val="22"/>
              </w:rPr>
              <w:t>cuánto</w:t>
            </w:r>
            <w:proofErr w:type="spellEnd"/>
            <w:r w:rsidRPr="00C36D9C">
              <w:rPr>
                <w:rFonts w:ascii="Calibri" w:hAnsi="Calibri" w:cs="Calibri"/>
                <w:color w:val="C00000"/>
                <w:sz w:val="22"/>
                <w:szCs w:val="22"/>
              </w:rPr>
              <w:t xml:space="preserve"> a si </w:t>
            </w:r>
            <w:r w:rsidR="001D2FF0" w:rsidRPr="00C36D9C">
              <w:rPr>
                <w:rFonts w:ascii="Calibri" w:hAnsi="Calibri" w:cs="Calibri"/>
                <w:color w:val="C00000"/>
                <w:sz w:val="22"/>
                <w:szCs w:val="22"/>
              </w:rPr>
              <w:t xml:space="preserve">se trata de actividad </w:t>
            </w:r>
            <w:r w:rsidRPr="00C36D9C">
              <w:rPr>
                <w:rFonts w:ascii="Calibri" w:hAnsi="Calibri" w:cs="Calibri"/>
                <w:color w:val="C00000"/>
                <w:sz w:val="22"/>
                <w:szCs w:val="22"/>
              </w:rPr>
              <w:t>“</w:t>
            </w:r>
            <w:proofErr w:type="spellStart"/>
            <w:r w:rsidRPr="00C36D9C">
              <w:rPr>
                <w:rFonts w:ascii="Calibri" w:hAnsi="Calibri" w:cs="Calibri"/>
                <w:color w:val="C00000"/>
                <w:sz w:val="22"/>
                <w:szCs w:val="22"/>
              </w:rPr>
              <w:t>standalone</w:t>
            </w:r>
            <w:proofErr w:type="spellEnd"/>
            <w:r w:rsidRPr="00C36D9C">
              <w:rPr>
                <w:rFonts w:ascii="Calibri" w:hAnsi="Calibri" w:cs="Calibri"/>
                <w:color w:val="C00000"/>
                <w:sz w:val="22"/>
                <w:szCs w:val="22"/>
              </w:rPr>
              <w:t>”, “paquete”, “convergente”, “</w:t>
            </w:r>
            <w:r w:rsidR="00943492" w:rsidRPr="00C36D9C">
              <w:rPr>
                <w:rFonts w:ascii="Calibri" w:hAnsi="Calibri" w:cs="Calibri"/>
                <w:color w:val="C00000"/>
                <w:sz w:val="22"/>
                <w:szCs w:val="22"/>
              </w:rPr>
              <w:t>combinada</w:t>
            </w:r>
            <w:r w:rsidRPr="00C36D9C">
              <w:rPr>
                <w:rFonts w:ascii="Calibri" w:hAnsi="Calibri" w:cs="Calibri"/>
                <w:color w:val="C00000"/>
                <w:sz w:val="22"/>
                <w:szCs w:val="22"/>
              </w:rPr>
              <w:t>”</w:t>
            </w:r>
            <w:r w:rsidR="001D2FF0" w:rsidRPr="00C36D9C">
              <w:rPr>
                <w:rFonts w:ascii="Calibri" w:hAnsi="Calibri" w:cs="Calibri"/>
                <w:color w:val="C00000"/>
                <w:sz w:val="22"/>
                <w:szCs w:val="22"/>
              </w:rPr>
              <w:t>, cómo llega en cada caso por las interfaces y cómo se configura y paga en Callidus</w:t>
            </w:r>
          </w:p>
          <w:p w:rsidR="00EA1BAC" w:rsidRPr="00C36D9C" w:rsidRDefault="00DC4C57" w:rsidP="00C36D9C">
            <w:pPr>
              <w:jc w:val="both"/>
              <w:rPr>
                <w:rFonts w:ascii="Calibri" w:hAnsi="Calibri" w:cs="Calibri"/>
                <w:b/>
                <w:color w:val="C00000"/>
                <w:sz w:val="22"/>
                <w:szCs w:val="22"/>
              </w:rPr>
            </w:pPr>
            <w:r w:rsidRPr="00DC4C57">
              <w:rPr>
                <w:rFonts w:ascii="Calibri" w:hAnsi="Calibri" w:cs="Calibri"/>
                <w:color w:val="C00000"/>
                <w:sz w:val="22"/>
                <w:szCs w:val="22"/>
              </w:rPr>
              <w:t xml:space="preserve">Tener muy presente lo indicado en el </w:t>
            </w:r>
            <w:proofErr w:type="spellStart"/>
            <w:r w:rsidRPr="00DC4C57">
              <w:rPr>
                <w:rFonts w:ascii="Calibri" w:hAnsi="Calibri" w:cs="Calibri"/>
                <w:color w:val="C00000"/>
                <w:sz w:val="22"/>
                <w:szCs w:val="22"/>
              </w:rPr>
              <w:t>requisto</w:t>
            </w:r>
            <w:proofErr w:type="spellEnd"/>
            <w:r w:rsidRPr="00DC4C57">
              <w:rPr>
                <w:rFonts w:ascii="Calibri" w:hAnsi="Calibri" w:cs="Calibri"/>
                <w:color w:val="C00000"/>
                <w:sz w:val="22"/>
                <w:szCs w:val="22"/>
              </w:rPr>
              <w:t xml:space="preserve"> 1_ 001</w:t>
            </w:r>
            <w:r>
              <w:rPr>
                <w:rFonts w:ascii="Calibri" w:hAnsi="Calibri" w:cs="Calibri"/>
                <w:color w:val="C00000"/>
                <w:sz w:val="22"/>
                <w:szCs w:val="22"/>
              </w:rPr>
              <w:t xml:space="preserve"> </w:t>
            </w:r>
            <w:r w:rsidRPr="00DC4C57">
              <w:rPr>
                <w:rFonts w:ascii="Calibri" w:hAnsi="Calibri" w:cs="Calibri"/>
                <w:color w:val="C00000"/>
                <w:sz w:val="22"/>
                <w:szCs w:val="22"/>
              </w:rPr>
              <w:t>de la sección de Asesores, en cuanto a la situación actual respecto a los Paquetes</w:t>
            </w:r>
            <w:r w:rsidR="00EA1BAC" w:rsidRPr="00DC4C57">
              <w:rPr>
                <w:rFonts w:ascii="Calibri" w:hAnsi="Calibri" w:cs="Calibri"/>
                <w:color w:val="C00000"/>
                <w:sz w:val="22"/>
                <w:szCs w:val="22"/>
              </w:rPr>
              <w:t>]</w:t>
            </w:r>
            <w:bookmarkStart w:id="4" w:name="_GoBack"/>
            <w:bookmarkEnd w:id="4"/>
          </w:p>
          <w:p w:rsidR="00EE24BE" w:rsidRDefault="00EE24BE" w:rsidP="000C6C60">
            <w:pPr>
              <w:spacing w:before="100" w:beforeAutospacing="1" w:after="100" w:afterAutospacing="1"/>
              <w:rPr>
                <w:rFonts w:ascii="Calibri" w:hAnsi="Calibri" w:cs="Calibri"/>
                <w:color w:val="1F497D"/>
                <w:sz w:val="22"/>
                <w:szCs w:val="22"/>
                <w:u w:val="single"/>
                <w:lang w:val="es-ES_tradnl"/>
              </w:rPr>
            </w:pPr>
          </w:p>
          <w:p w:rsidR="00EE24BE" w:rsidRDefault="00EE24BE" w:rsidP="000C6C60">
            <w:pPr>
              <w:spacing w:before="100" w:beforeAutospacing="1" w:after="100" w:afterAutospacing="1"/>
              <w:jc w:val="both"/>
              <w:rPr>
                <w:rFonts w:ascii="Calibri" w:hAnsi="Calibri" w:cs="Calibri"/>
                <w:color w:val="1F497D"/>
                <w:sz w:val="22"/>
                <w:szCs w:val="22"/>
                <w:lang w:val="es-ES_tradnl"/>
              </w:rPr>
            </w:pPr>
            <w:r>
              <w:rPr>
                <w:rFonts w:ascii="Calibri" w:hAnsi="Calibri" w:cs="Calibri"/>
                <w:color w:val="1F497D"/>
                <w:sz w:val="22"/>
                <w:szCs w:val="22"/>
                <w:lang w:val="es-ES_tradnl"/>
              </w:rPr>
              <w:t xml:space="preserve">  2.- Extracomisión por volumen:</w:t>
            </w:r>
          </w:p>
          <w:p w:rsidR="00EE24BE" w:rsidRDefault="00EE24BE" w:rsidP="000C6C60">
            <w:pPr>
              <w:spacing w:before="100" w:beforeAutospacing="1" w:after="100" w:afterAutospacing="1"/>
              <w:jc w:val="both"/>
              <w:rPr>
                <w:rFonts w:ascii="Calibri" w:hAnsi="Calibri" w:cs="Calibri"/>
                <w:color w:val="1F497D"/>
                <w:sz w:val="22"/>
                <w:szCs w:val="22"/>
                <w:lang w:val="es-ES_tradnl"/>
              </w:rPr>
            </w:pPr>
            <w:r>
              <w:rPr>
                <w:rFonts w:ascii="Calibri" w:hAnsi="Calibri" w:cs="Calibri"/>
                <w:color w:val="1F497D"/>
                <w:sz w:val="22"/>
                <w:szCs w:val="22"/>
                <w:lang w:val="es-ES_tradnl"/>
              </w:rPr>
              <w:t xml:space="preserve">Los productos que desde Micro se decidan incentivar, tendrán una equivalencia en puntos, (algunas familias se podrán limitar el número de puntos obtenido), que se irá sumando en función de las instalaciones/activaciones que cada uno de los SFID genere mensualmente. Al final de cada mes, se calculará el número de puntos generados, y se multiplicará por la tabla de extracomisión recogida en el modelo retributivo. </w:t>
            </w:r>
          </w:p>
          <w:p w:rsidR="00EE24BE" w:rsidRDefault="00EE24BE" w:rsidP="000C6C60">
            <w:pPr>
              <w:spacing w:before="100" w:beforeAutospacing="1" w:after="100" w:afterAutospacing="1"/>
              <w:rPr>
                <w:rFonts w:ascii="Calibri" w:hAnsi="Calibri" w:cs="Calibri"/>
                <w:color w:val="1F497D"/>
                <w:sz w:val="22"/>
                <w:szCs w:val="22"/>
                <w:lang w:val="es-ES_tradnl"/>
              </w:rPr>
            </w:pPr>
            <w:r>
              <w:rPr>
                <w:noProof/>
                <w:lang w:val="en-US" w:eastAsia="en-US"/>
              </w:rPr>
              <w:drawing>
                <wp:inline distT="0" distB="0" distL="0" distR="0" wp14:anchorId="0FEB8E1F" wp14:editId="5AB7F94D">
                  <wp:extent cx="2282025" cy="1115531"/>
                  <wp:effectExtent l="0" t="0" r="444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1639" cy="1115343"/>
                          </a:xfrm>
                          <a:prstGeom prst="rect">
                            <a:avLst/>
                          </a:prstGeom>
                        </pic:spPr>
                      </pic:pic>
                    </a:graphicData>
                  </a:graphic>
                </wp:inline>
              </w:drawing>
            </w:r>
          </w:p>
          <w:p w:rsidR="00EE24BE" w:rsidRDefault="00EE24BE" w:rsidP="000C6C60">
            <w:pPr>
              <w:spacing w:before="100" w:beforeAutospacing="1" w:after="100" w:afterAutospacing="1"/>
              <w:jc w:val="both"/>
              <w:rPr>
                <w:rFonts w:ascii="Calibri" w:hAnsi="Calibri" w:cs="Calibri"/>
                <w:color w:val="1F497D"/>
                <w:sz w:val="22"/>
                <w:szCs w:val="22"/>
                <w:lang w:val="es-ES_tradnl"/>
              </w:rPr>
            </w:pPr>
            <w:r>
              <w:rPr>
                <w:rFonts w:ascii="Calibri" w:hAnsi="Calibri" w:cs="Calibri"/>
                <w:color w:val="1F497D"/>
                <w:sz w:val="22"/>
                <w:szCs w:val="22"/>
                <w:lang w:val="es-ES_tradnl"/>
              </w:rPr>
              <w:t>El resultado de esta multiplicación se sumará a la comisión unitaria por producto, y ese será la liquidación que se pagará al Agente/Distribuidor.</w:t>
            </w:r>
          </w:p>
          <w:p w:rsidR="00EE24BE" w:rsidRDefault="00EE24BE" w:rsidP="000C6C60">
            <w:pPr>
              <w:spacing w:before="100" w:beforeAutospacing="1" w:after="100" w:afterAutospacing="1"/>
              <w:jc w:val="both"/>
              <w:rPr>
                <w:rFonts w:ascii="Calibri" w:hAnsi="Calibri" w:cs="Calibri"/>
                <w:color w:val="806000" w:themeColor="accent4" w:themeShade="80"/>
                <w:sz w:val="22"/>
                <w:szCs w:val="22"/>
              </w:rPr>
            </w:pPr>
          </w:p>
          <w:p w:rsidR="00EA5E5D" w:rsidRDefault="00EE24BE" w:rsidP="00EA5E5D">
            <w:pPr>
              <w:jc w:val="both"/>
              <w:rPr>
                <w:rFonts w:ascii="Calibri" w:hAnsi="Calibri" w:cs="Calibri"/>
                <w:b/>
                <w:color w:val="FF0000"/>
                <w:sz w:val="22"/>
                <w:szCs w:val="22"/>
              </w:rPr>
            </w:pPr>
            <w:r>
              <w:rPr>
                <w:rFonts w:ascii="Calibri" w:hAnsi="Calibri" w:cs="Calibri"/>
                <w:color w:val="806000" w:themeColor="accent4" w:themeShade="80"/>
                <w:sz w:val="22"/>
                <w:szCs w:val="22"/>
              </w:rPr>
              <w:lastRenderedPageBreak/>
              <w:t>[Dudas Viewnext 2018-02-01 - NSC</w:t>
            </w:r>
            <w:r w:rsidRPr="00483F69">
              <w:rPr>
                <w:rFonts w:ascii="Calibri" w:hAnsi="Calibri" w:cs="Calibri"/>
                <w:color w:val="806000" w:themeColor="accent4" w:themeShade="80"/>
                <w:sz w:val="22"/>
                <w:szCs w:val="22"/>
              </w:rPr>
              <w:t>:</w:t>
            </w:r>
            <w:r>
              <w:rPr>
                <w:rFonts w:ascii="Calibri" w:hAnsi="Calibri" w:cs="Calibri"/>
                <w:color w:val="806000" w:themeColor="accent4" w:themeShade="80"/>
                <w:sz w:val="22"/>
                <w:szCs w:val="22"/>
              </w:rPr>
              <w:t xml:space="preserve"> ¿Qué familias hay y cómo se parametrizan?] </w:t>
            </w:r>
            <w:r w:rsidRPr="00144279">
              <w:rPr>
                <w:rFonts w:ascii="Calibri" w:hAnsi="Calibri" w:cs="Calibri"/>
                <w:b/>
                <w:color w:val="FF0000"/>
                <w:sz w:val="22"/>
                <w:szCs w:val="22"/>
              </w:rPr>
              <w:t>Voz</w:t>
            </w:r>
            <w:r>
              <w:rPr>
                <w:rFonts w:ascii="Calibri" w:hAnsi="Calibri" w:cs="Calibri"/>
                <w:b/>
                <w:color w:val="FF0000"/>
                <w:sz w:val="22"/>
                <w:szCs w:val="22"/>
              </w:rPr>
              <w:t xml:space="preserve"> Móvil</w:t>
            </w:r>
            <w:r w:rsidRPr="00144279">
              <w:rPr>
                <w:rFonts w:ascii="Calibri" w:hAnsi="Calibri" w:cs="Calibri"/>
                <w:b/>
                <w:color w:val="FF0000"/>
                <w:sz w:val="22"/>
                <w:szCs w:val="22"/>
              </w:rPr>
              <w:t xml:space="preserve">, Fijo y Servicios de Valor Añadido. </w:t>
            </w:r>
            <w:proofErr w:type="spellStart"/>
            <w:r w:rsidRPr="00144279">
              <w:rPr>
                <w:rFonts w:ascii="Calibri" w:hAnsi="Calibri" w:cs="Calibri"/>
                <w:b/>
                <w:color w:val="FF0000"/>
                <w:sz w:val="22"/>
                <w:szCs w:val="22"/>
              </w:rPr>
              <w:t>Actualemente</w:t>
            </w:r>
            <w:proofErr w:type="spellEnd"/>
            <w:r w:rsidRPr="00144279">
              <w:rPr>
                <w:rFonts w:ascii="Calibri" w:hAnsi="Calibri" w:cs="Calibri"/>
                <w:b/>
                <w:color w:val="FF0000"/>
                <w:sz w:val="22"/>
                <w:szCs w:val="22"/>
              </w:rPr>
              <w:t>, la parte de Voz</w:t>
            </w:r>
            <w:r>
              <w:rPr>
                <w:rFonts w:ascii="Calibri" w:hAnsi="Calibri" w:cs="Calibri"/>
                <w:b/>
                <w:color w:val="FF0000"/>
                <w:sz w:val="22"/>
                <w:szCs w:val="22"/>
              </w:rPr>
              <w:t xml:space="preserve"> Móvil</w:t>
            </w:r>
            <w:r w:rsidRPr="00144279">
              <w:rPr>
                <w:rFonts w:ascii="Calibri" w:hAnsi="Calibri" w:cs="Calibri"/>
                <w:b/>
                <w:color w:val="FF0000"/>
                <w:sz w:val="22"/>
                <w:szCs w:val="22"/>
              </w:rPr>
              <w:t xml:space="preserve"> tiene limitación en puntos por CIF/NI</w:t>
            </w:r>
            <w:r>
              <w:rPr>
                <w:rFonts w:ascii="Calibri" w:hAnsi="Calibri" w:cs="Calibri"/>
                <w:b/>
                <w:color w:val="FF0000"/>
                <w:sz w:val="22"/>
                <w:szCs w:val="22"/>
              </w:rPr>
              <w:t>F</w:t>
            </w:r>
            <w:r w:rsidRPr="00144279">
              <w:rPr>
                <w:rFonts w:ascii="Calibri" w:hAnsi="Calibri" w:cs="Calibri"/>
                <w:b/>
                <w:color w:val="FF0000"/>
                <w:sz w:val="22"/>
                <w:szCs w:val="22"/>
              </w:rPr>
              <w:t>/NIE</w:t>
            </w:r>
            <w:r>
              <w:rPr>
                <w:rFonts w:ascii="Calibri" w:hAnsi="Calibri" w:cs="Calibri"/>
                <w:b/>
                <w:color w:val="FF0000"/>
                <w:sz w:val="22"/>
                <w:szCs w:val="22"/>
              </w:rPr>
              <w:t>.</w:t>
            </w:r>
          </w:p>
          <w:p w:rsidR="00EE24BE" w:rsidRPr="00EA5E5D" w:rsidRDefault="001D2FF0" w:rsidP="00EA5E5D">
            <w:pPr>
              <w:jc w:val="both"/>
              <w:rPr>
                <w:rFonts w:ascii="Calibri" w:hAnsi="Calibri" w:cs="Calibri"/>
                <w:b/>
                <w:color w:val="C00000"/>
                <w:sz w:val="22"/>
                <w:szCs w:val="22"/>
              </w:rPr>
            </w:pPr>
            <w:r w:rsidRPr="00EA5E5D">
              <w:rPr>
                <w:rFonts w:ascii="Calibri" w:hAnsi="Calibri" w:cs="Calibri"/>
                <w:color w:val="C00000"/>
                <w:sz w:val="22"/>
                <w:szCs w:val="22"/>
              </w:rPr>
              <w:t>[Viewnext 2018-02-13 - NSC : OK]</w:t>
            </w:r>
          </w:p>
          <w:p w:rsidR="00EA5E5D" w:rsidRDefault="00EA5E5D" w:rsidP="00EA5E5D">
            <w:pPr>
              <w:jc w:val="both"/>
              <w:rPr>
                <w:rFonts w:ascii="Calibri" w:hAnsi="Calibri" w:cs="Calibri"/>
                <w:color w:val="806000" w:themeColor="accent4" w:themeShade="80"/>
                <w:sz w:val="22"/>
                <w:szCs w:val="22"/>
              </w:rPr>
            </w:pPr>
          </w:p>
          <w:p w:rsidR="00EA5E5D" w:rsidRDefault="00EE24BE" w:rsidP="00EA5E5D">
            <w:pPr>
              <w:jc w:val="both"/>
              <w:rPr>
                <w:rFonts w:ascii="Calibri" w:hAnsi="Calibri" w:cs="Calibri"/>
                <w:b/>
                <w:color w:val="FF0000"/>
                <w:sz w:val="22"/>
                <w:szCs w:val="22"/>
              </w:rPr>
            </w:pPr>
            <w:r>
              <w:rPr>
                <w:rFonts w:ascii="Calibri" w:hAnsi="Calibri" w:cs="Calibri"/>
                <w:color w:val="806000" w:themeColor="accent4" w:themeShade="80"/>
                <w:sz w:val="22"/>
                <w:szCs w:val="22"/>
              </w:rPr>
              <w:t>[Dudas Viewnext 2018-02-01 - NSC</w:t>
            </w:r>
            <w:r w:rsidRPr="00483F69">
              <w:rPr>
                <w:rFonts w:ascii="Calibri" w:hAnsi="Calibri" w:cs="Calibri"/>
                <w:color w:val="806000" w:themeColor="accent4" w:themeShade="80"/>
                <w:sz w:val="22"/>
                <w:szCs w:val="22"/>
              </w:rPr>
              <w:t>:</w:t>
            </w:r>
            <w:r>
              <w:rPr>
                <w:rFonts w:ascii="Calibri" w:hAnsi="Calibri" w:cs="Calibri"/>
                <w:color w:val="806000" w:themeColor="accent4" w:themeShade="80"/>
                <w:sz w:val="22"/>
                <w:szCs w:val="22"/>
              </w:rPr>
              <w:t xml:space="preserve"> ¿Las bajas calculan un número negativo de puntos?] </w:t>
            </w:r>
            <w:r w:rsidRPr="00144279">
              <w:rPr>
                <w:rFonts w:ascii="Calibri" w:hAnsi="Calibri" w:cs="Calibri"/>
                <w:b/>
                <w:color w:val="FF0000"/>
                <w:sz w:val="22"/>
                <w:szCs w:val="22"/>
              </w:rPr>
              <w:t xml:space="preserve">Se detrae el total de la comisión unitaria y el equivalente en € de los puntos </w:t>
            </w:r>
            <w:r>
              <w:rPr>
                <w:rFonts w:ascii="Calibri" w:hAnsi="Calibri" w:cs="Calibri"/>
                <w:b/>
                <w:color w:val="FF0000"/>
                <w:sz w:val="22"/>
                <w:szCs w:val="22"/>
              </w:rPr>
              <w:t>pagados, en definitiva el mismo importe que se pagó.</w:t>
            </w:r>
          </w:p>
          <w:p w:rsidR="00EE24BE" w:rsidRPr="00EA5E5D" w:rsidRDefault="001D2FF0" w:rsidP="00EA5E5D">
            <w:pPr>
              <w:jc w:val="both"/>
              <w:rPr>
                <w:rFonts w:ascii="Calibri" w:hAnsi="Calibri" w:cs="Calibri"/>
                <w:color w:val="C00000"/>
                <w:sz w:val="22"/>
                <w:szCs w:val="22"/>
              </w:rPr>
            </w:pPr>
            <w:r w:rsidRPr="00EA5E5D">
              <w:rPr>
                <w:rFonts w:ascii="Calibri" w:hAnsi="Calibri" w:cs="Calibri"/>
                <w:color w:val="C00000"/>
                <w:sz w:val="22"/>
                <w:szCs w:val="22"/>
              </w:rPr>
              <w:t xml:space="preserve">[Viewnext 2018-02-13 - </w:t>
            </w:r>
            <w:proofErr w:type="gramStart"/>
            <w:r w:rsidRPr="00EA5E5D">
              <w:rPr>
                <w:rFonts w:ascii="Calibri" w:hAnsi="Calibri" w:cs="Calibri"/>
                <w:color w:val="C00000"/>
                <w:sz w:val="22"/>
                <w:szCs w:val="22"/>
              </w:rPr>
              <w:t>NSC :</w:t>
            </w:r>
            <w:proofErr w:type="gramEnd"/>
            <w:r w:rsidRPr="00EA5E5D">
              <w:rPr>
                <w:rFonts w:ascii="Calibri" w:hAnsi="Calibri" w:cs="Calibri"/>
                <w:color w:val="C00000"/>
                <w:sz w:val="22"/>
                <w:szCs w:val="22"/>
              </w:rPr>
              <w:t xml:space="preserve"> OK a la respuesta para bajas posteriores, pero si la baja y el alta son del mismo mes, ¿también se hace así o directamente se restan puntos en el momento de calcular?]</w:t>
            </w:r>
          </w:p>
          <w:p w:rsidR="00EA5E5D" w:rsidRDefault="00EA5E5D" w:rsidP="00EA5E5D">
            <w:pPr>
              <w:jc w:val="both"/>
              <w:rPr>
                <w:rFonts w:ascii="Calibri" w:hAnsi="Calibri" w:cs="Calibri"/>
                <w:color w:val="806000" w:themeColor="accent4" w:themeShade="80"/>
                <w:sz w:val="22"/>
                <w:szCs w:val="22"/>
              </w:rPr>
            </w:pPr>
          </w:p>
          <w:p w:rsidR="00EA5E5D" w:rsidRDefault="00EE24BE" w:rsidP="00EA5E5D">
            <w:pPr>
              <w:jc w:val="both"/>
              <w:rPr>
                <w:rFonts w:ascii="Calibri" w:hAnsi="Calibri" w:cs="Calibri"/>
                <w:b/>
                <w:color w:val="FF0000"/>
                <w:sz w:val="22"/>
                <w:szCs w:val="22"/>
              </w:rPr>
            </w:pPr>
            <w:r>
              <w:rPr>
                <w:rFonts w:ascii="Calibri" w:hAnsi="Calibri" w:cs="Calibri"/>
                <w:color w:val="806000" w:themeColor="accent4" w:themeShade="80"/>
                <w:sz w:val="22"/>
                <w:szCs w:val="22"/>
              </w:rPr>
              <w:t>[Dudas Viewnext 2018-02-01 - NSC</w:t>
            </w:r>
            <w:r w:rsidRPr="00483F69">
              <w:rPr>
                <w:rFonts w:ascii="Calibri" w:hAnsi="Calibri" w:cs="Calibri"/>
                <w:color w:val="806000" w:themeColor="accent4" w:themeShade="80"/>
                <w:sz w:val="22"/>
                <w:szCs w:val="22"/>
              </w:rPr>
              <w:t>:</w:t>
            </w:r>
            <w:r>
              <w:rPr>
                <w:rFonts w:ascii="Calibri" w:hAnsi="Calibri" w:cs="Calibri"/>
                <w:color w:val="806000" w:themeColor="accent4" w:themeShade="80"/>
                <w:sz w:val="22"/>
                <w:szCs w:val="22"/>
              </w:rPr>
              <w:t xml:space="preserve"> ¿La suma del número de puntos se calcula a nivel de SFID? ¿O de todo el distribuidor?] </w:t>
            </w:r>
            <w:r w:rsidRPr="00144279">
              <w:rPr>
                <w:rFonts w:ascii="Calibri" w:hAnsi="Calibri" w:cs="Calibri"/>
                <w:b/>
                <w:color w:val="FF0000"/>
                <w:sz w:val="22"/>
                <w:szCs w:val="22"/>
              </w:rPr>
              <w:t>A nivel del número de BP, los distribuidores pueden tener varios SFID o códigos de ventas</w:t>
            </w:r>
          </w:p>
          <w:p w:rsidR="00EE24BE" w:rsidRPr="00EA5E5D" w:rsidRDefault="001D2FF0" w:rsidP="00EA5E5D">
            <w:pPr>
              <w:jc w:val="both"/>
              <w:rPr>
                <w:rFonts w:ascii="Calibri" w:hAnsi="Calibri" w:cs="Calibri"/>
                <w:b/>
                <w:color w:val="C00000"/>
                <w:sz w:val="22"/>
                <w:szCs w:val="22"/>
                <w:lang w:val="es-ES_tradnl"/>
              </w:rPr>
            </w:pPr>
            <w:r w:rsidRPr="00EA5E5D">
              <w:rPr>
                <w:rFonts w:ascii="Calibri" w:hAnsi="Calibri" w:cs="Calibri"/>
                <w:color w:val="C00000"/>
                <w:sz w:val="22"/>
                <w:szCs w:val="22"/>
              </w:rPr>
              <w:t xml:space="preserve">[Viewnext 2018-02-13 - </w:t>
            </w:r>
            <w:proofErr w:type="gramStart"/>
            <w:r w:rsidRPr="00EA5E5D">
              <w:rPr>
                <w:rFonts w:ascii="Calibri" w:hAnsi="Calibri" w:cs="Calibri"/>
                <w:color w:val="C00000"/>
                <w:sz w:val="22"/>
                <w:szCs w:val="22"/>
              </w:rPr>
              <w:t>NSC :</w:t>
            </w:r>
            <w:proofErr w:type="gramEnd"/>
            <w:r w:rsidRPr="00EA5E5D">
              <w:rPr>
                <w:rFonts w:ascii="Calibri" w:hAnsi="Calibri" w:cs="Calibri"/>
                <w:color w:val="C00000"/>
                <w:sz w:val="22"/>
                <w:szCs w:val="22"/>
              </w:rPr>
              <w:t xml:space="preserve"> ¿Qué es BP?]</w:t>
            </w:r>
          </w:p>
          <w:p w:rsidR="00EA5E5D" w:rsidRDefault="00EA5E5D" w:rsidP="00EA5E5D">
            <w:pPr>
              <w:jc w:val="both"/>
              <w:rPr>
                <w:rFonts w:ascii="Calibri" w:hAnsi="Calibri" w:cs="Calibri"/>
                <w:color w:val="806000" w:themeColor="accent4" w:themeShade="80"/>
                <w:sz w:val="22"/>
                <w:szCs w:val="22"/>
              </w:rPr>
            </w:pPr>
          </w:p>
          <w:p w:rsidR="00EA5E5D" w:rsidRDefault="00EE24BE" w:rsidP="00EA5E5D">
            <w:pPr>
              <w:jc w:val="both"/>
              <w:rPr>
                <w:rFonts w:ascii="Calibri" w:hAnsi="Calibri" w:cs="Calibri"/>
                <w:b/>
                <w:color w:val="FF0000"/>
                <w:sz w:val="22"/>
                <w:szCs w:val="22"/>
              </w:rPr>
            </w:pPr>
            <w:r>
              <w:rPr>
                <w:rFonts w:ascii="Calibri" w:hAnsi="Calibri" w:cs="Calibri"/>
                <w:color w:val="806000" w:themeColor="accent4" w:themeShade="80"/>
                <w:sz w:val="22"/>
                <w:szCs w:val="22"/>
              </w:rPr>
              <w:t>[Dudas Viewnext 2018-02-01 - NSC</w:t>
            </w:r>
            <w:r w:rsidRPr="00483F69">
              <w:rPr>
                <w:rFonts w:ascii="Calibri" w:hAnsi="Calibri" w:cs="Calibri"/>
                <w:color w:val="806000" w:themeColor="accent4" w:themeShade="80"/>
                <w:sz w:val="22"/>
                <w:szCs w:val="22"/>
              </w:rPr>
              <w:t>:</w:t>
            </w:r>
            <w:r>
              <w:rPr>
                <w:rFonts w:ascii="Calibri" w:hAnsi="Calibri" w:cs="Calibri"/>
                <w:color w:val="806000" w:themeColor="accent4" w:themeShade="80"/>
                <w:sz w:val="22"/>
                <w:szCs w:val="22"/>
              </w:rPr>
              <w:t xml:space="preserve"> El importe de Extracomisión que se ve en la tabla, se paga por cada servicio, ¿verdad? ¿No afecta qué tipo de servicio sea? Es decir, si una determinada posición (SFID o Distribuidor, según la respuesta a la pregunta anterior) genera 50 puntos en un mes, ¿todos los servicios de ese SFID o Distribuidor generarán una extracomisión de 225€ sin importar la naturaleza del servicio, es decir, de qué tipo sean?] </w:t>
            </w:r>
            <w:r w:rsidRPr="00144279">
              <w:rPr>
                <w:rFonts w:ascii="Calibri" w:hAnsi="Calibri" w:cs="Calibri"/>
                <w:b/>
                <w:color w:val="FF0000"/>
                <w:sz w:val="22"/>
                <w:szCs w:val="22"/>
              </w:rPr>
              <w:t>Correcto, va por puntos, cada venta tiene una equivalencia en puntos y el total de los mismos se multiplica por la horquilla de € en la que se encuentre</w:t>
            </w:r>
            <w:r>
              <w:rPr>
                <w:rFonts w:ascii="Calibri" w:hAnsi="Calibri" w:cs="Calibri"/>
                <w:b/>
                <w:color w:val="FF0000"/>
                <w:sz w:val="22"/>
                <w:szCs w:val="22"/>
              </w:rPr>
              <w:t>.</w:t>
            </w:r>
          </w:p>
          <w:p w:rsidR="001D2FF0" w:rsidRPr="0003672F" w:rsidRDefault="001D2FF0" w:rsidP="00EA5E5D">
            <w:pPr>
              <w:jc w:val="both"/>
              <w:rPr>
                <w:rFonts w:ascii="Calibri" w:hAnsi="Calibri" w:cs="Calibri"/>
                <w:b/>
                <w:color w:val="FF0000"/>
                <w:sz w:val="22"/>
                <w:szCs w:val="22"/>
              </w:rPr>
            </w:pPr>
            <w:r w:rsidRPr="00EA5E5D">
              <w:rPr>
                <w:rFonts w:ascii="Calibri" w:hAnsi="Calibri" w:cs="Calibri"/>
                <w:color w:val="C00000"/>
                <w:sz w:val="22"/>
                <w:szCs w:val="22"/>
              </w:rPr>
              <w:t xml:space="preserve">[Viewnext 2018-02-13 - </w:t>
            </w:r>
            <w:proofErr w:type="gramStart"/>
            <w:r w:rsidRPr="00EA5E5D">
              <w:rPr>
                <w:rFonts w:ascii="Calibri" w:hAnsi="Calibri" w:cs="Calibri"/>
                <w:color w:val="C00000"/>
                <w:sz w:val="22"/>
                <w:szCs w:val="22"/>
              </w:rPr>
              <w:t>NSC :</w:t>
            </w:r>
            <w:proofErr w:type="gramEnd"/>
            <w:r w:rsidRPr="00EA5E5D">
              <w:rPr>
                <w:rFonts w:ascii="Calibri" w:hAnsi="Calibri" w:cs="Calibri"/>
                <w:color w:val="C00000"/>
                <w:sz w:val="22"/>
                <w:szCs w:val="22"/>
              </w:rPr>
              <w:t xml:space="preserve"> </w:t>
            </w:r>
            <w:r w:rsidR="0003672F" w:rsidRPr="00EA5E5D">
              <w:rPr>
                <w:rFonts w:ascii="Calibri" w:hAnsi="Calibri" w:cs="Calibri"/>
                <w:color w:val="C00000"/>
                <w:sz w:val="22"/>
                <w:szCs w:val="22"/>
              </w:rPr>
              <w:t>D</w:t>
            </w:r>
            <w:r w:rsidRPr="00EA5E5D">
              <w:rPr>
                <w:rFonts w:ascii="Calibri" w:hAnsi="Calibri" w:cs="Calibri"/>
                <w:color w:val="C00000"/>
                <w:sz w:val="22"/>
                <w:szCs w:val="22"/>
              </w:rPr>
              <w:t>ado que la tabla es “escalonada”, es decir</w:t>
            </w:r>
            <w:r w:rsidR="00943492" w:rsidRPr="00EA5E5D">
              <w:rPr>
                <w:rFonts w:ascii="Calibri" w:hAnsi="Calibri" w:cs="Calibri"/>
                <w:color w:val="C00000"/>
                <w:sz w:val="22"/>
                <w:szCs w:val="22"/>
              </w:rPr>
              <w:t>,</w:t>
            </w:r>
            <w:r w:rsidRPr="00EA5E5D">
              <w:rPr>
                <w:rFonts w:ascii="Calibri" w:hAnsi="Calibri" w:cs="Calibri"/>
                <w:color w:val="C00000"/>
                <w:sz w:val="22"/>
                <w:szCs w:val="22"/>
              </w:rPr>
              <w:t xml:space="preserve"> que cada tramo de actividad se paga a un importe distinto, ¿las bajas se descuentan “con el importe más alto</w:t>
            </w:r>
            <w:r w:rsidR="00943492" w:rsidRPr="00EA5E5D">
              <w:rPr>
                <w:rFonts w:ascii="Calibri" w:hAnsi="Calibri" w:cs="Calibri"/>
                <w:color w:val="C00000"/>
                <w:sz w:val="22"/>
                <w:szCs w:val="22"/>
              </w:rPr>
              <w:t xml:space="preserve"> que aún no se haya cargado</w:t>
            </w:r>
            <w:r w:rsidRPr="00EA5E5D">
              <w:rPr>
                <w:rFonts w:ascii="Calibri" w:hAnsi="Calibri" w:cs="Calibri"/>
                <w:color w:val="C00000"/>
                <w:sz w:val="22"/>
                <w:szCs w:val="22"/>
              </w:rPr>
              <w:t xml:space="preserve">”?. Es decir, si hay 80 altas, la número 79 se paga a 225€ y la número 80 a 235€. Si se da una baja, sea del servicio que sea, se le deben restan 235€, </w:t>
            </w:r>
            <w:r w:rsidR="00943492" w:rsidRPr="00EA5E5D">
              <w:rPr>
                <w:rFonts w:ascii="Calibri" w:hAnsi="Calibri" w:cs="Calibri"/>
                <w:color w:val="C00000"/>
                <w:sz w:val="22"/>
                <w:szCs w:val="22"/>
              </w:rPr>
              <w:t xml:space="preserve">y si posteriormente se da otra baja, la segunda se cargaría a 225€, es decir un enfoque LIFO </w:t>
            </w:r>
            <w:r w:rsidRPr="00EA5E5D">
              <w:rPr>
                <w:rFonts w:ascii="Calibri" w:hAnsi="Calibri" w:cs="Calibri"/>
                <w:color w:val="C00000"/>
                <w:sz w:val="22"/>
                <w:szCs w:val="22"/>
              </w:rPr>
              <w:t>¿</w:t>
            </w:r>
            <w:r w:rsidR="006308CB" w:rsidRPr="00EA5E5D">
              <w:rPr>
                <w:rFonts w:ascii="Calibri" w:hAnsi="Calibri" w:cs="Calibri"/>
                <w:color w:val="C00000"/>
                <w:sz w:val="22"/>
                <w:szCs w:val="22"/>
              </w:rPr>
              <w:t>correcto</w:t>
            </w:r>
            <w:r w:rsidRPr="00EA5E5D">
              <w:rPr>
                <w:rFonts w:ascii="Calibri" w:hAnsi="Calibri" w:cs="Calibri"/>
                <w:color w:val="C00000"/>
                <w:sz w:val="22"/>
                <w:szCs w:val="22"/>
              </w:rPr>
              <w:t>?]</w:t>
            </w:r>
          </w:p>
          <w:p w:rsidR="00EE24BE" w:rsidRDefault="00EE24BE" w:rsidP="000C6C60">
            <w:pPr>
              <w:spacing w:before="100" w:beforeAutospacing="1" w:after="100" w:afterAutospacing="1"/>
              <w:rPr>
                <w:rFonts w:ascii="Calibri" w:hAnsi="Calibri" w:cs="Calibri"/>
                <w:color w:val="1F497D"/>
                <w:sz w:val="22"/>
                <w:szCs w:val="22"/>
                <w:lang w:val="es-ES_tradnl"/>
              </w:rPr>
            </w:pPr>
          </w:p>
          <w:p w:rsidR="00EE24BE" w:rsidRDefault="00EE24BE" w:rsidP="000C6C60">
            <w:pPr>
              <w:spacing w:before="100" w:beforeAutospacing="1" w:after="100" w:afterAutospacing="1"/>
              <w:rPr>
                <w:rFonts w:ascii="Calibri" w:hAnsi="Calibri" w:cs="Calibri"/>
                <w:color w:val="1F497D"/>
                <w:sz w:val="22"/>
                <w:szCs w:val="22"/>
                <w:lang w:val="es-ES_tradnl"/>
              </w:rPr>
            </w:pPr>
            <w:r w:rsidRPr="00F97EE8">
              <w:rPr>
                <w:rFonts w:ascii="Calibri" w:hAnsi="Calibri" w:cs="Calibri"/>
                <w:b/>
                <w:color w:val="1F497D"/>
                <w:sz w:val="22"/>
                <w:szCs w:val="22"/>
                <w:u w:val="single"/>
                <w:lang w:val="es-ES_tradnl"/>
              </w:rPr>
              <w:t>De</w:t>
            </w:r>
            <w:r>
              <w:rPr>
                <w:rFonts w:ascii="Calibri" w:hAnsi="Calibri" w:cs="Calibri"/>
                <w:b/>
                <w:color w:val="1F497D"/>
                <w:sz w:val="22"/>
                <w:szCs w:val="22"/>
                <w:u w:val="single"/>
                <w:lang w:val="es-ES_tradnl"/>
              </w:rPr>
              <w:t>tracciones</w:t>
            </w:r>
            <w:r>
              <w:rPr>
                <w:rFonts w:ascii="Calibri" w:hAnsi="Calibri" w:cs="Calibri"/>
                <w:color w:val="1F497D"/>
                <w:sz w:val="22"/>
                <w:szCs w:val="22"/>
                <w:lang w:val="es-ES_tradnl"/>
              </w:rPr>
              <w:t>:</w:t>
            </w:r>
          </w:p>
          <w:p w:rsidR="00EE24BE" w:rsidRDefault="00EE24BE" w:rsidP="000C6C60">
            <w:pPr>
              <w:spacing w:before="100" w:beforeAutospacing="1" w:after="100" w:afterAutospacing="1"/>
              <w:rPr>
                <w:rFonts w:ascii="Calibri" w:hAnsi="Calibri" w:cs="Calibri"/>
                <w:color w:val="1F497D"/>
                <w:sz w:val="22"/>
                <w:szCs w:val="22"/>
                <w:lang w:val="es-ES_tradnl"/>
              </w:rPr>
            </w:pPr>
            <w:r>
              <w:rPr>
                <w:rFonts w:ascii="Calibri" w:hAnsi="Calibri" w:cs="Calibri"/>
                <w:color w:val="1F497D"/>
                <w:sz w:val="22"/>
                <w:szCs w:val="22"/>
                <w:lang w:val="es-ES_tradnl"/>
              </w:rPr>
              <w:t xml:space="preserve">Se detraerá el 100% de la comisión percibida, (Unitaria y Extracomisión), de aquellos servicios en los que el cliente cause baja por cualquier motivo dentro de los seis (6) meses siguientes a la fecha de inicio de la prestación de cualquiera de los servicios, así como de los servicios que Vodafone suspenda por impago durante los primeros seis (6) meses desde la instalación de los mismos, que serán </w:t>
            </w:r>
            <w:proofErr w:type="spellStart"/>
            <w:r>
              <w:rPr>
                <w:rFonts w:ascii="Calibri" w:hAnsi="Calibri" w:cs="Calibri"/>
                <w:color w:val="1F497D"/>
                <w:sz w:val="22"/>
                <w:szCs w:val="22"/>
                <w:lang w:val="es-ES_tradnl"/>
              </w:rPr>
              <w:t>decomisionados</w:t>
            </w:r>
            <w:proofErr w:type="spellEnd"/>
            <w:r>
              <w:rPr>
                <w:rFonts w:ascii="Calibri" w:hAnsi="Calibri" w:cs="Calibri"/>
                <w:color w:val="1F497D"/>
                <w:sz w:val="22"/>
                <w:szCs w:val="22"/>
                <w:lang w:val="es-ES_tradnl"/>
              </w:rPr>
              <w:t xml:space="preserve"> en el momento de la desconexión.</w:t>
            </w:r>
          </w:p>
          <w:p w:rsidR="00EA5E5D" w:rsidRDefault="00EE24BE" w:rsidP="00EA5E5D">
            <w:pPr>
              <w:jc w:val="both"/>
              <w:rPr>
                <w:rFonts w:ascii="Calibri" w:hAnsi="Calibri" w:cs="Calibri"/>
                <w:color w:val="806000" w:themeColor="accent4" w:themeShade="80"/>
                <w:sz w:val="22"/>
                <w:szCs w:val="22"/>
              </w:rPr>
            </w:pPr>
            <w:r>
              <w:rPr>
                <w:rFonts w:ascii="Calibri" w:hAnsi="Calibri" w:cs="Calibri"/>
                <w:color w:val="806000" w:themeColor="accent4" w:themeShade="80"/>
                <w:sz w:val="22"/>
                <w:szCs w:val="22"/>
              </w:rPr>
              <w:t>[Dudas Viewnext 2018-02-01 - NSC</w:t>
            </w:r>
            <w:r w:rsidRPr="00483F69">
              <w:rPr>
                <w:rFonts w:ascii="Calibri" w:hAnsi="Calibri" w:cs="Calibri"/>
                <w:color w:val="806000" w:themeColor="accent4" w:themeShade="80"/>
                <w:sz w:val="22"/>
                <w:szCs w:val="22"/>
              </w:rPr>
              <w:t>:</w:t>
            </w:r>
            <w:r>
              <w:rPr>
                <w:rFonts w:ascii="Calibri" w:hAnsi="Calibri" w:cs="Calibri"/>
                <w:color w:val="806000" w:themeColor="accent4" w:themeShade="80"/>
                <w:sz w:val="22"/>
                <w:szCs w:val="22"/>
              </w:rPr>
              <w:t xml:space="preserve"> El control del “impago”, entendemos que lo realizará algún otro sistema y al final llegará una baja al sistema de comisiones, ¿correcto</w:t>
            </w:r>
            <w:proofErr w:type="gramStart"/>
            <w:r>
              <w:rPr>
                <w:rFonts w:ascii="Calibri" w:hAnsi="Calibri" w:cs="Calibri"/>
                <w:color w:val="806000" w:themeColor="accent4" w:themeShade="80"/>
                <w:sz w:val="22"/>
                <w:szCs w:val="22"/>
              </w:rPr>
              <w:t>?.</w:t>
            </w:r>
            <w:proofErr w:type="gramEnd"/>
            <w:r>
              <w:rPr>
                <w:rFonts w:ascii="Calibri" w:hAnsi="Calibri" w:cs="Calibri"/>
                <w:color w:val="806000" w:themeColor="accent4" w:themeShade="80"/>
                <w:sz w:val="22"/>
                <w:szCs w:val="22"/>
              </w:rPr>
              <w:t xml:space="preserve"> </w:t>
            </w:r>
            <w:r w:rsidRPr="00144279">
              <w:rPr>
                <w:rFonts w:ascii="Calibri" w:hAnsi="Calibri" w:cs="Calibri"/>
                <w:b/>
                <w:color w:val="FF0000"/>
                <w:sz w:val="22"/>
                <w:szCs w:val="22"/>
              </w:rPr>
              <w:t>Así es</w:t>
            </w:r>
            <w:r>
              <w:rPr>
                <w:rFonts w:ascii="Calibri" w:hAnsi="Calibri" w:cs="Calibri"/>
                <w:b/>
                <w:color w:val="FF0000"/>
                <w:sz w:val="22"/>
                <w:szCs w:val="22"/>
              </w:rPr>
              <w:t>, lo que hay que verificar es si entra en impago antes de los 6 primeros meses desde la instalación y por procesos internos de recobro, se desconecta más allá de los 180 días, en ese caso habría que aplicar la detracción de comisiones</w:t>
            </w:r>
            <w:r>
              <w:rPr>
                <w:rFonts w:ascii="Calibri" w:hAnsi="Calibri" w:cs="Calibri"/>
                <w:color w:val="806000" w:themeColor="accent4" w:themeShade="80"/>
                <w:sz w:val="22"/>
                <w:szCs w:val="22"/>
              </w:rPr>
              <w:t>.</w:t>
            </w:r>
          </w:p>
          <w:p w:rsidR="006308CB" w:rsidRPr="00EA5E5D" w:rsidRDefault="006308CB" w:rsidP="00EA5E5D">
            <w:pPr>
              <w:jc w:val="both"/>
              <w:rPr>
                <w:rFonts w:ascii="Calibri" w:hAnsi="Calibri" w:cs="Calibri"/>
                <w:color w:val="C00000"/>
                <w:sz w:val="22"/>
                <w:szCs w:val="22"/>
              </w:rPr>
            </w:pPr>
            <w:r w:rsidRPr="00EA5E5D">
              <w:rPr>
                <w:rFonts w:ascii="Calibri" w:hAnsi="Calibri" w:cs="Calibri"/>
                <w:color w:val="C00000"/>
                <w:sz w:val="22"/>
                <w:szCs w:val="22"/>
              </w:rPr>
              <w:t xml:space="preserve">[Viewnext 2018-02-13 - </w:t>
            </w:r>
            <w:proofErr w:type="gramStart"/>
            <w:r w:rsidRPr="00EA5E5D">
              <w:rPr>
                <w:rFonts w:ascii="Calibri" w:hAnsi="Calibri" w:cs="Calibri"/>
                <w:color w:val="C00000"/>
                <w:sz w:val="22"/>
                <w:szCs w:val="22"/>
              </w:rPr>
              <w:t>NSC :</w:t>
            </w:r>
            <w:proofErr w:type="gramEnd"/>
            <w:r w:rsidRPr="00EA5E5D">
              <w:rPr>
                <w:rFonts w:ascii="Calibri" w:hAnsi="Calibri" w:cs="Calibri"/>
                <w:color w:val="C00000"/>
                <w:sz w:val="22"/>
                <w:szCs w:val="22"/>
              </w:rPr>
              <w:t xml:space="preserve"> El sistema de comisiones no dispone de información clara y fiable sobre cuándo exactamente se produce el “impago” de cada servicio en los términos expuestos en el requisito. Creemos que el esquema actual, según el cual se recibe una baja temporal y después la definitiva y se toma el número de días activos entre ambas puede resultar un enfoque adecuado. Este esquema sólo se aplica para GSM a día de hoy]</w:t>
            </w:r>
          </w:p>
          <w:p w:rsidR="00EE24BE" w:rsidRDefault="00EE24BE" w:rsidP="000C6C60">
            <w:pPr>
              <w:spacing w:before="100" w:beforeAutospacing="1" w:after="100" w:afterAutospacing="1"/>
              <w:jc w:val="both"/>
              <w:rPr>
                <w:rFonts w:ascii="Calibri" w:hAnsi="Calibri" w:cs="Calibri"/>
                <w:color w:val="1F497D"/>
                <w:sz w:val="22"/>
                <w:szCs w:val="22"/>
                <w:lang w:val="es-ES_tradnl"/>
              </w:rPr>
            </w:pPr>
            <w:r>
              <w:rPr>
                <w:rFonts w:ascii="Calibri" w:hAnsi="Calibri" w:cs="Calibri"/>
                <w:color w:val="806000" w:themeColor="accent4" w:themeShade="80"/>
                <w:sz w:val="22"/>
                <w:szCs w:val="22"/>
              </w:rPr>
              <w:lastRenderedPageBreak/>
              <w:t>El proceso de bajas en NSC está basado, para VOZ, en la cuenta del número de días activos reales en los que ha estado el servicio, que se calculan en función de que en el momento de la “suspensión” se reciba en NSC una baja de tipo “temporal”. Esa baja temporal no provoca un cargo de la comisión, pero sirve para que cuando se recibe la baja definitiva, el número de días activos tenga en cuenta esa circunstancia. Para otros tipos de servicio diferentes a VOZ, no se realiza este control y se sólo restan fecha de baja y fecha de alta. Entendemos que no se está pidiendo modificar esta funcionalidad de NSC, que en todo caso dependerá de la información que se reciba en las interfaces Amdocs - &gt;NSC]</w:t>
            </w:r>
          </w:p>
          <w:p w:rsidR="00EE24BE" w:rsidRPr="00C071A0" w:rsidRDefault="006308CB" w:rsidP="000C6C60">
            <w:pPr>
              <w:spacing w:before="100" w:beforeAutospacing="1" w:after="100" w:afterAutospacing="1"/>
              <w:rPr>
                <w:rFonts w:ascii="Calibri" w:hAnsi="Calibri" w:cs="Calibri"/>
                <w:color w:val="C00000"/>
                <w:sz w:val="22"/>
                <w:szCs w:val="22"/>
              </w:rPr>
            </w:pPr>
            <w:r w:rsidRPr="00C071A0">
              <w:rPr>
                <w:rFonts w:ascii="Calibri" w:hAnsi="Calibri" w:cs="Calibri"/>
                <w:color w:val="C00000"/>
                <w:sz w:val="22"/>
                <w:szCs w:val="22"/>
              </w:rPr>
              <w:t xml:space="preserve">[Viewnext 2018-02-13 - </w:t>
            </w:r>
            <w:proofErr w:type="gramStart"/>
            <w:r w:rsidRPr="00C071A0">
              <w:rPr>
                <w:rFonts w:ascii="Calibri" w:hAnsi="Calibri" w:cs="Calibri"/>
                <w:color w:val="C00000"/>
                <w:sz w:val="22"/>
                <w:szCs w:val="22"/>
              </w:rPr>
              <w:t>NSC :</w:t>
            </w:r>
            <w:proofErr w:type="gramEnd"/>
            <w:r w:rsidRPr="00C071A0">
              <w:rPr>
                <w:rFonts w:ascii="Calibri" w:hAnsi="Calibri" w:cs="Calibri"/>
                <w:color w:val="C00000"/>
                <w:sz w:val="22"/>
                <w:szCs w:val="22"/>
              </w:rPr>
              <w:t xml:space="preserve"> ¿Sirve este enfoque para responder al requisito? ¿Haría falta ampliar la funcionalidad </w:t>
            </w:r>
            <w:r w:rsidR="00D24D72" w:rsidRPr="00C071A0">
              <w:rPr>
                <w:rFonts w:ascii="Calibri" w:hAnsi="Calibri" w:cs="Calibri"/>
                <w:color w:val="C00000"/>
                <w:sz w:val="22"/>
                <w:szCs w:val="22"/>
              </w:rPr>
              <w:t>a otros tipos de actividad diferentes a GSM-Voz?</w:t>
            </w:r>
            <w:r w:rsidRPr="00C071A0">
              <w:rPr>
                <w:rFonts w:ascii="Calibri" w:hAnsi="Calibri" w:cs="Calibri"/>
                <w:color w:val="C00000"/>
                <w:sz w:val="22"/>
                <w:szCs w:val="22"/>
              </w:rPr>
              <w:t>]</w:t>
            </w:r>
          </w:p>
          <w:p w:rsidR="00D24D72" w:rsidRDefault="00D24D72" w:rsidP="000C6C60">
            <w:pPr>
              <w:spacing w:before="100" w:beforeAutospacing="1" w:after="100" w:afterAutospacing="1"/>
              <w:rPr>
                <w:rFonts w:ascii="Calibri" w:hAnsi="Calibri" w:cs="Calibri"/>
                <w:color w:val="1F497D"/>
                <w:sz w:val="22"/>
                <w:szCs w:val="22"/>
                <w:lang w:val="es-ES_tradnl"/>
              </w:rPr>
            </w:pPr>
          </w:p>
          <w:p w:rsidR="00EE24BE" w:rsidRPr="0055727C" w:rsidRDefault="00EE24BE" w:rsidP="000C6C60">
            <w:pPr>
              <w:spacing w:before="100" w:beforeAutospacing="1" w:after="100" w:afterAutospacing="1"/>
              <w:rPr>
                <w:rFonts w:ascii="Calibri" w:hAnsi="Calibri" w:cs="Calibri"/>
                <w:b/>
                <w:color w:val="1F497D"/>
                <w:sz w:val="22"/>
                <w:szCs w:val="22"/>
                <w:u w:val="single"/>
                <w:lang w:val="es-ES_tradnl"/>
              </w:rPr>
            </w:pPr>
            <w:r w:rsidRPr="0055727C">
              <w:rPr>
                <w:rFonts w:ascii="Calibri" w:hAnsi="Calibri" w:cs="Calibri"/>
                <w:b/>
                <w:color w:val="1F497D"/>
                <w:sz w:val="22"/>
                <w:szCs w:val="22"/>
                <w:u w:val="single"/>
                <w:lang w:val="es-ES_tradnl"/>
              </w:rPr>
              <w:t>Datos adicionales o extras</w:t>
            </w:r>
          </w:p>
          <w:p w:rsidR="00EE24BE" w:rsidRPr="0055727C" w:rsidRDefault="00EE24BE" w:rsidP="000C6C60">
            <w:pPr>
              <w:spacing w:before="100" w:beforeAutospacing="1" w:after="100" w:afterAutospacing="1"/>
              <w:rPr>
                <w:rFonts w:ascii="Calibri" w:hAnsi="Calibri" w:cs="Calibri"/>
                <w:color w:val="1F497D"/>
                <w:sz w:val="22"/>
                <w:szCs w:val="22"/>
                <w:lang w:val="es-ES_tradnl"/>
              </w:rPr>
            </w:pPr>
            <w:r w:rsidRPr="0055727C">
              <w:rPr>
                <w:rFonts w:ascii="Calibri" w:hAnsi="Calibri" w:cs="Calibri"/>
                <w:color w:val="1F497D"/>
                <w:sz w:val="22"/>
                <w:szCs w:val="22"/>
                <w:lang w:val="es-ES_tradnl"/>
              </w:rPr>
              <w:t xml:space="preserve">Nos gustaría que se quedase abierta la posibilidad de diferir el </w:t>
            </w:r>
            <w:r>
              <w:rPr>
                <w:rFonts w:ascii="Calibri" w:hAnsi="Calibri" w:cs="Calibri"/>
                <w:color w:val="1F497D"/>
                <w:sz w:val="22"/>
                <w:szCs w:val="22"/>
                <w:lang w:val="es-ES_tradnl"/>
              </w:rPr>
              <w:t>pago de algún producto a los dos o tres meses de la instalación/activación del mismo, para confirmar que el cliente paga las dos o tres primeras facturas.</w:t>
            </w:r>
          </w:p>
          <w:p w:rsidR="00DA7DD6" w:rsidRDefault="00EE24BE" w:rsidP="00D24D72">
            <w:pPr>
              <w:spacing w:before="100" w:beforeAutospacing="1" w:after="100" w:afterAutospacing="1"/>
              <w:rPr>
                <w:rFonts w:ascii="Calibri" w:hAnsi="Calibri" w:cs="Calibri"/>
                <w:b/>
                <w:color w:val="FF0000"/>
                <w:sz w:val="22"/>
                <w:szCs w:val="22"/>
              </w:rPr>
            </w:pPr>
            <w:r>
              <w:rPr>
                <w:rFonts w:ascii="Calibri" w:hAnsi="Calibri" w:cs="Calibri"/>
                <w:color w:val="806000" w:themeColor="accent4" w:themeShade="80"/>
                <w:sz w:val="22"/>
                <w:szCs w:val="22"/>
              </w:rPr>
              <w:t>[Dudas Viewnext 2018-02-01 - NSC</w:t>
            </w:r>
            <w:r w:rsidRPr="00483F69">
              <w:rPr>
                <w:rFonts w:ascii="Calibri" w:hAnsi="Calibri" w:cs="Calibri"/>
                <w:color w:val="806000" w:themeColor="accent4" w:themeShade="80"/>
                <w:sz w:val="22"/>
                <w:szCs w:val="22"/>
              </w:rPr>
              <w:t>:</w:t>
            </w:r>
            <w:r>
              <w:rPr>
                <w:rFonts w:ascii="Calibri" w:hAnsi="Calibri" w:cs="Calibri"/>
                <w:color w:val="806000" w:themeColor="accent4" w:themeShade="80"/>
                <w:sz w:val="22"/>
                <w:szCs w:val="22"/>
              </w:rPr>
              <w:t xml:space="preserve"> No existe actualmente en NSC la funcionalidad de diferir pagos calculados en el sistema de comisiones y vincular su liquidación a un hecho posterior, como por ejemplo la revisión de su facturación futura. En caso de que se quisiera dotar al sistema de dicha funcionalidad, se debería detallar de modo mucho más exhaustivo en qué términos se debe poder configurar qué pagos se deben diferir, cómo y quién debe comprobar si se pagan las n facturas que se desee, cómo se debe gestionar el input para que Callidus entienda que debe liberar los pagos diferidos, el impacto de lo mismo en informes u otros procesos de auditoría y revisión (importes ya calculados pero aún no pagados). Por el modo en que está redactado el requisito, no queda claro que se quiera realizar realmente una funcionalidad compleja como la que </w:t>
            </w:r>
            <w:proofErr w:type="gramStart"/>
            <w:r>
              <w:rPr>
                <w:rFonts w:ascii="Calibri" w:hAnsi="Calibri" w:cs="Calibri"/>
                <w:color w:val="806000" w:themeColor="accent4" w:themeShade="80"/>
                <w:sz w:val="22"/>
                <w:szCs w:val="22"/>
              </w:rPr>
              <w:t>implica ]</w:t>
            </w:r>
            <w:proofErr w:type="gramEnd"/>
            <w:r>
              <w:rPr>
                <w:rFonts w:ascii="Calibri" w:hAnsi="Calibri" w:cs="Calibri"/>
                <w:color w:val="806000" w:themeColor="accent4" w:themeShade="80"/>
                <w:sz w:val="22"/>
                <w:szCs w:val="22"/>
              </w:rPr>
              <w:t xml:space="preserve">. </w:t>
            </w:r>
            <w:r w:rsidRPr="00144279">
              <w:rPr>
                <w:rFonts w:ascii="Calibri" w:hAnsi="Calibri" w:cs="Calibri"/>
                <w:b/>
                <w:color w:val="FF0000"/>
                <w:sz w:val="22"/>
                <w:szCs w:val="22"/>
              </w:rPr>
              <w:t>Lo que queremos evitar es pagar y detraer en un intervalo de meses reducidos. Algunos productos con altar rotación, nos gustaría pagarlos una vez que el cliente ha pagado su primera o segunda factura.</w:t>
            </w:r>
          </w:p>
          <w:p w:rsidR="00D24D72" w:rsidRPr="00C071A0" w:rsidRDefault="00D24D72" w:rsidP="00D24D72">
            <w:pPr>
              <w:spacing w:before="100" w:beforeAutospacing="1" w:after="100" w:afterAutospacing="1"/>
              <w:rPr>
                <w:rFonts w:ascii="Calibri" w:hAnsi="Calibri" w:cs="Calibri"/>
                <w:b/>
                <w:color w:val="C00000"/>
                <w:sz w:val="22"/>
                <w:szCs w:val="22"/>
              </w:rPr>
            </w:pPr>
            <w:r w:rsidRPr="00C071A0">
              <w:rPr>
                <w:rFonts w:ascii="Calibri" w:hAnsi="Calibri" w:cs="Calibri"/>
                <w:color w:val="C00000"/>
                <w:sz w:val="22"/>
                <w:szCs w:val="22"/>
              </w:rPr>
              <w:t xml:space="preserve">[Viewnext 2018-02-13 - </w:t>
            </w:r>
            <w:proofErr w:type="gramStart"/>
            <w:r w:rsidRPr="00C071A0">
              <w:rPr>
                <w:rFonts w:ascii="Calibri" w:hAnsi="Calibri" w:cs="Calibri"/>
                <w:color w:val="C00000"/>
                <w:sz w:val="22"/>
                <w:szCs w:val="22"/>
              </w:rPr>
              <w:t>NSC :</w:t>
            </w:r>
            <w:proofErr w:type="gramEnd"/>
            <w:r w:rsidRPr="00C071A0">
              <w:rPr>
                <w:rFonts w:ascii="Calibri" w:hAnsi="Calibri" w:cs="Calibri"/>
                <w:color w:val="C00000"/>
                <w:sz w:val="22"/>
                <w:szCs w:val="22"/>
              </w:rPr>
              <w:t xml:space="preserve"> En ese caso, un enfoque técnicamente más sencillo que “calcular y diferir el pago” es “diferir el propio cálculo”, es decir, se puede plantear la existencia de un proceso ETL que para un determinado tipo de actividad, “espere” a que pasen n meses desde la activación y, de modo condicionado a que en ese intervalo de tiempo no se haya recibido la baja, genere en</w:t>
            </w:r>
            <w:r w:rsidR="00DA7DD6" w:rsidRPr="00C071A0">
              <w:rPr>
                <w:rFonts w:ascii="Calibri" w:hAnsi="Calibri" w:cs="Calibri"/>
                <w:color w:val="C00000"/>
                <w:sz w:val="22"/>
                <w:szCs w:val="22"/>
              </w:rPr>
              <w:t xml:space="preserve">tonces </w:t>
            </w:r>
            <w:r w:rsidRPr="00C071A0">
              <w:rPr>
                <w:rFonts w:ascii="Calibri" w:hAnsi="Calibri" w:cs="Calibri"/>
                <w:color w:val="C00000"/>
                <w:sz w:val="22"/>
                <w:szCs w:val="22"/>
              </w:rPr>
              <w:t xml:space="preserve">las transacciones comisionables ya consolidadas. Lo más lógico, si se opta por este esquema, parece esperar el número de meses necesario para que ya no pueda haber baja. Si sólo se espera uno o dos meses pero sigue pudiendo haber una baja posterior, </w:t>
            </w:r>
            <w:r w:rsidR="00DA7DD6" w:rsidRPr="00C071A0">
              <w:rPr>
                <w:rFonts w:ascii="Calibri" w:hAnsi="Calibri" w:cs="Calibri"/>
                <w:color w:val="C00000"/>
                <w:sz w:val="22"/>
                <w:szCs w:val="22"/>
              </w:rPr>
              <w:t xml:space="preserve">por ejemplo en el mes 4, </w:t>
            </w:r>
            <w:r w:rsidRPr="00C071A0">
              <w:rPr>
                <w:rFonts w:ascii="Calibri" w:hAnsi="Calibri" w:cs="Calibri"/>
                <w:color w:val="C00000"/>
                <w:sz w:val="22"/>
                <w:szCs w:val="22"/>
              </w:rPr>
              <w:t>al final se tiene un proceso bastante complejo en el que habría que diferir las altas, monitorizar las bajas y tener</w:t>
            </w:r>
            <w:r w:rsidR="00DA7DD6" w:rsidRPr="00C071A0">
              <w:rPr>
                <w:rFonts w:ascii="Calibri" w:hAnsi="Calibri" w:cs="Calibri"/>
                <w:color w:val="C00000"/>
                <w:sz w:val="22"/>
                <w:szCs w:val="22"/>
              </w:rPr>
              <w:t xml:space="preserve"> de todos modos</w:t>
            </w:r>
            <w:r w:rsidRPr="00C071A0">
              <w:rPr>
                <w:rFonts w:ascii="Calibri" w:hAnsi="Calibri" w:cs="Calibri"/>
                <w:color w:val="C00000"/>
                <w:sz w:val="22"/>
                <w:szCs w:val="22"/>
              </w:rPr>
              <w:t xml:space="preserve"> </w:t>
            </w:r>
            <w:proofErr w:type="gramStart"/>
            <w:r w:rsidRPr="00C071A0">
              <w:rPr>
                <w:rFonts w:ascii="Calibri" w:hAnsi="Calibri" w:cs="Calibri"/>
                <w:color w:val="C00000"/>
                <w:sz w:val="22"/>
                <w:szCs w:val="22"/>
              </w:rPr>
              <w:t>la reglas</w:t>
            </w:r>
            <w:proofErr w:type="gramEnd"/>
            <w:r w:rsidRPr="00C071A0">
              <w:rPr>
                <w:rFonts w:ascii="Calibri" w:hAnsi="Calibri" w:cs="Calibri"/>
                <w:color w:val="C00000"/>
                <w:sz w:val="22"/>
                <w:szCs w:val="22"/>
              </w:rPr>
              <w:t xml:space="preserve"> de cálculo de alta y de baja</w:t>
            </w:r>
            <w:r w:rsidR="00DA7DD6" w:rsidRPr="00C071A0">
              <w:rPr>
                <w:rFonts w:ascii="Calibri" w:hAnsi="Calibri" w:cs="Calibri"/>
                <w:color w:val="C00000"/>
                <w:sz w:val="22"/>
                <w:szCs w:val="22"/>
              </w:rPr>
              <w:t xml:space="preserve">. En cualquier caso, la condición para que este requisito sea técnicamente viable debería no ser que el cliente haya pagado x facturas, sino que el servicio no se haya dado de baja en x meses desde la activación, por el motivo que sea (entre ellos, impago). Desde el sistema de comisiones no es posible, con la información disponible, saber si un cliente ha pagado la factura de un determinado producto, esto es especialmente importante en caso de clientes con </w:t>
            </w:r>
            <w:proofErr w:type="spellStart"/>
            <w:r w:rsidR="00DA7DD6" w:rsidRPr="00C071A0">
              <w:rPr>
                <w:rFonts w:ascii="Calibri" w:hAnsi="Calibri" w:cs="Calibri"/>
                <w:color w:val="C00000"/>
                <w:sz w:val="22"/>
                <w:szCs w:val="22"/>
              </w:rPr>
              <w:t>mútiples</w:t>
            </w:r>
            <w:proofErr w:type="spellEnd"/>
            <w:r w:rsidR="00DA7DD6" w:rsidRPr="00C071A0">
              <w:rPr>
                <w:rFonts w:ascii="Calibri" w:hAnsi="Calibri" w:cs="Calibri"/>
                <w:color w:val="C00000"/>
                <w:sz w:val="22"/>
                <w:szCs w:val="22"/>
              </w:rPr>
              <w:t xml:space="preserve"> productos contratados, impagos parciales, etc.</w:t>
            </w:r>
            <w:r w:rsidRPr="00C071A0">
              <w:rPr>
                <w:rFonts w:ascii="Calibri" w:hAnsi="Calibri" w:cs="Calibri"/>
                <w:color w:val="C00000"/>
                <w:sz w:val="22"/>
                <w:szCs w:val="22"/>
              </w:rPr>
              <w:t>]</w:t>
            </w:r>
          </w:p>
          <w:p w:rsidR="00EE24BE" w:rsidRDefault="00EE24BE" w:rsidP="000C6C60">
            <w:pPr>
              <w:spacing w:before="100" w:beforeAutospacing="1" w:after="100" w:afterAutospacing="1"/>
              <w:rPr>
                <w:rFonts w:ascii="Vodafone Rg" w:hAnsi="Vodafone Rg"/>
              </w:rPr>
            </w:pPr>
          </w:p>
          <w:p w:rsidR="00DA7DD6" w:rsidRDefault="00DA7DD6" w:rsidP="000C6C60">
            <w:pPr>
              <w:spacing w:before="100" w:beforeAutospacing="1" w:after="100" w:afterAutospacing="1"/>
              <w:rPr>
                <w:del w:id="5" w:author="Fernandez, Javier, Vodafone Spain" w:date="2017-12-15T10:46:00Z"/>
                <w:rFonts w:ascii="Vodafone Rg" w:hAnsi="Vodafone Rg"/>
              </w:rPr>
            </w:pPr>
          </w:p>
          <w:p w:rsidR="00EE24BE" w:rsidRDefault="00EE24BE" w:rsidP="000C6C60">
            <w:pPr>
              <w:spacing w:before="100" w:beforeAutospacing="1" w:after="100" w:afterAutospacing="1"/>
              <w:rPr>
                <w:del w:id="6" w:author="Fernandez, Javier, Vodafone Spain" w:date="2017-12-15T10:46:00Z"/>
                <w:rFonts w:ascii="Calibri" w:hAnsi="Calibri" w:cs="Calibri"/>
                <w:color w:val="1F497D"/>
                <w:sz w:val="22"/>
                <w:szCs w:val="22"/>
                <w:lang w:val="es-ES_tradnl"/>
              </w:rPr>
            </w:pPr>
          </w:p>
          <w:p w:rsidR="00EE24BE" w:rsidRPr="009863BD" w:rsidRDefault="00EE24BE" w:rsidP="000C6C60">
            <w:pPr>
              <w:spacing w:before="100" w:beforeAutospacing="1" w:after="100" w:afterAutospacing="1"/>
              <w:rPr>
                <w:del w:id="7" w:author="Fernandez, Javier, Vodafone Spain" w:date="2017-12-15T10:46:00Z"/>
                <w:rFonts w:ascii="Vodafone Rg" w:eastAsiaTheme="majorEastAsia" w:hAnsi="Vodafone Rg"/>
                <w:i/>
                <w:iCs/>
                <w:color w:val="808080" w:themeColor="background1" w:themeShade="80"/>
                <w:sz w:val="20"/>
                <w:lang w:val="es-ES_tradnl"/>
              </w:rPr>
            </w:pPr>
            <w:del w:id="8" w:author="Fernandez, Javier, Vodafone Spain" w:date="2017-12-15T10:46:00Z">
              <w:r>
                <w:rPr>
                  <w:rFonts w:ascii="Calibri" w:hAnsi="Calibri" w:cs="Calibri"/>
                  <w:color w:val="1F497D"/>
                  <w:sz w:val="22"/>
                  <w:szCs w:val="22"/>
                  <w:lang w:val="es-ES_tradnl"/>
                </w:rPr>
                <w:delText xml:space="preserve"> </w:delText>
              </w:r>
            </w:del>
          </w:p>
          <w:p w:rsidR="00EE24BE" w:rsidRDefault="00EE24BE" w:rsidP="000C6C60">
            <w:pPr>
              <w:rPr>
                <w:del w:id="9" w:author="Fernandez, Javier, Vodafone Spain" w:date="2017-12-15T10:46:00Z"/>
                <w:rStyle w:val="nfasissutil1"/>
                <w:rFonts w:ascii="Vodafone Rg" w:eastAsiaTheme="majorEastAsia" w:hAnsi="Vodafone Rg"/>
                <w:color w:val="808080" w:themeColor="background1" w:themeShade="80"/>
                <w:sz w:val="20"/>
                <w:lang w:val="es-ES_tradnl"/>
              </w:rPr>
            </w:pPr>
          </w:p>
          <w:p w:rsidR="00EE24BE" w:rsidRDefault="00EE24BE" w:rsidP="000C6C60">
            <w:pPr>
              <w:rPr>
                <w:del w:id="10" w:author="Fernandez, Javier, Vodafone Spain" w:date="2017-12-15T10:46:00Z"/>
                <w:rStyle w:val="nfasissutil1"/>
                <w:rFonts w:ascii="Vodafone Rg" w:eastAsiaTheme="majorEastAsia" w:hAnsi="Vodafone Rg"/>
                <w:color w:val="808080" w:themeColor="background1" w:themeShade="80"/>
                <w:sz w:val="20"/>
                <w:lang w:val="es-ES_tradnl"/>
              </w:rPr>
            </w:pPr>
          </w:p>
          <w:p w:rsidR="00EE24BE" w:rsidRDefault="00EE24BE" w:rsidP="000C6C60">
            <w:pPr>
              <w:rPr>
                <w:del w:id="11" w:author="Fernandez, Javier, Vodafone Spain" w:date="2017-12-15T10:46:00Z"/>
                <w:rStyle w:val="nfasissutil1"/>
                <w:rFonts w:ascii="Vodafone Rg" w:eastAsiaTheme="majorEastAsia" w:hAnsi="Vodafone Rg"/>
                <w:color w:val="808080" w:themeColor="background1" w:themeShade="80"/>
                <w:sz w:val="20"/>
                <w:lang w:val="es-ES_tradnl"/>
              </w:rPr>
            </w:pPr>
          </w:p>
          <w:p w:rsidR="00EE24BE" w:rsidRPr="00D33E83" w:rsidRDefault="00EE24BE" w:rsidP="000C6C60">
            <w:pPr>
              <w:rPr>
                <w:rFonts w:ascii="Vodafone Rg" w:hAnsi="Vodafone Rg"/>
                <w:color w:val="808080" w:themeColor="background1" w:themeShade="80"/>
                <w:sz w:val="20"/>
                <w:lang w:val="es-ES_tradnl"/>
              </w:rPr>
            </w:pPr>
          </w:p>
        </w:tc>
      </w:tr>
      <w:tr w:rsidR="00EE24BE" w:rsidRPr="00D33E83" w:rsidTr="000C6C60">
        <w:trPr>
          <w:trHeight w:val="276"/>
        </w:trPr>
        <w:tc>
          <w:tcPr>
            <w:tcW w:w="5000" w:type="pct"/>
            <w:gridSpan w:val="15"/>
            <w:vMerge/>
            <w:tcBorders>
              <w:top w:val="single" w:sz="4" w:space="0" w:color="auto"/>
              <w:left w:val="single" w:sz="4" w:space="0" w:color="auto"/>
              <w:bottom w:val="single" w:sz="4" w:space="0" w:color="auto"/>
              <w:right w:val="single" w:sz="4" w:space="0" w:color="auto"/>
            </w:tcBorders>
            <w:vAlign w:val="center"/>
          </w:tcPr>
          <w:p w:rsidR="00EE24BE" w:rsidRPr="00D33E83" w:rsidRDefault="00EE24BE" w:rsidP="000C6C60">
            <w:pPr>
              <w:rPr>
                <w:rFonts w:ascii="Vodafone Rg" w:hAnsi="Vodafone Rg"/>
                <w:lang w:val="es-ES_tradnl"/>
              </w:rPr>
            </w:pPr>
          </w:p>
        </w:tc>
      </w:tr>
      <w:tr w:rsidR="00EE24BE" w:rsidRPr="000560B3" w:rsidTr="000C6C60">
        <w:trPr>
          <w:trHeight w:val="589"/>
        </w:trPr>
        <w:tc>
          <w:tcPr>
            <w:tcW w:w="3229" w:type="pct"/>
            <w:gridSpan w:val="8"/>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rsidR="00EE24BE" w:rsidRPr="00D33E83" w:rsidRDefault="00EE24BE" w:rsidP="000C6C60">
            <w:pPr>
              <w:rPr>
                <w:rFonts w:ascii="Vodafone Rg" w:hAnsi="Vodafone Rg"/>
                <w:b/>
                <w:color w:val="FFFFFF" w:themeColor="background1"/>
                <w:sz w:val="20"/>
                <w:lang w:val="es-ES_tradnl"/>
              </w:rPr>
            </w:pPr>
            <w:r>
              <w:rPr>
                <w:rFonts w:ascii="Vodafone Rg" w:hAnsi="Vodafone Rg"/>
                <w:b/>
                <w:color w:val="FFFFFF" w:themeColor="background1"/>
                <w:sz w:val="20"/>
                <w:lang w:val="es-ES_tradnl"/>
              </w:rPr>
              <w:lastRenderedPageBreak/>
              <w:t>Descripción de Prueba</w:t>
            </w:r>
            <w:r w:rsidRPr="00D33E83">
              <w:rPr>
                <w:rFonts w:ascii="Vodafone Rg" w:hAnsi="Vodafone Rg"/>
                <w:b/>
                <w:color w:val="FFFFFF" w:themeColor="background1"/>
                <w:sz w:val="20"/>
                <w:lang w:val="es-ES_tradnl"/>
              </w:rPr>
              <w:t xml:space="preserve"> a alto nivel</w:t>
            </w:r>
          </w:p>
        </w:tc>
        <w:tc>
          <w:tcPr>
            <w:tcW w:w="1771" w:type="pct"/>
            <w:gridSpan w:val="7"/>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rsidR="00EE24BE" w:rsidRPr="00D33E83" w:rsidRDefault="00EE24BE" w:rsidP="000C6C60">
            <w:pPr>
              <w:rPr>
                <w:rFonts w:ascii="Vodafone Rg" w:hAnsi="Vodafone Rg"/>
                <w:b/>
                <w:color w:val="FFFFFF" w:themeColor="background1"/>
                <w:sz w:val="20"/>
                <w:lang w:val="es-ES_tradnl"/>
              </w:rPr>
            </w:pPr>
            <w:r w:rsidRPr="00D33E83">
              <w:rPr>
                <w:rFonts w:ascii="Vodafone Rg" w:hAnsi="Vodafone Rg"/>
                <w:b/>
                <w:color w:val="FFFFFF" w:themeColor="background1"/>
                <w:sz w:val="20"/>
                <w:lang w:val="es-ES_tradnl"/>
              </w:rPr>
              <w:t xml:space="preserve">Volumen de </w:t>
            </w:r>
            <w:proofErr w:type="spellStart"/>
            <w:r w:rsidRPr="00D33E83">
              <w:rPr>
                <w:rFonts w:ascii="Vodafone Rg" w:hAnsi="Vodafone Rg"/>
                <w:b/>
                <w:color w:val="FFFFFF" w:themeColor="background1"/>
                <w:sz w:val="20"/>
                <w:lang w:val="es-ES_tradnl"/>
              </w:rPr>
              <w:t>UATs</w:t>
            </w:r>
            <w:proofErr w:type="spellEnd"/>
            <w:r w:rsidRPr="00D33E83">
              <w:rPr>
                <w:rFonts w:ascii="Vodafone Rg" w:hAnsi="Vodafone Rg"/>
                <w:b/>
                <w:color w:val="FFFFFF" w:themeColor="background1"/>
                <w:sz w:val="20"/>
                <w:lang w:val="es-ES_tradnl"/>
              </w:rPr>
              <w:t xml:space="preserve"> a alto nivel</w:t>
            </w:r>
          </w:p>
        </w:tc>
      </w:tr>
      <w:tr w:rsidR="00EE24BE" w:rsidRPr="00D33E83" w:rsidTr="000C6C60">
        <w:trPr>
          <w:trHeight w:val="1230"/>
        </w:trPr>
        <w:tc>
          <w:tcPr>
            <w:tcW w:w="3229" w:type="pct"/>
            <w:gridSpan w:val="8"/>
            <w:tcBorders>
              <w:top w:val="single" w:sz="4" w:space="0" w:color="auto"/>
              <w:left w:val="single" w:sz="4" w:space="0" w:color="auto"/>
              <w:bottom w:val="single" w:sz="4" w:space="0" w:color="auto"/>
              <w:right w:val="single" w:sz="4" w:space="0" w:color="000000"/>
            </w:tcBorders>
            <w:vAlign w:val="center"/>
          </w:tcPr>
          <w:p w:rsidR="00EE24BE" w:rsidRPr="0094169B" w:rsidRDefault="00EE24BE" w:rsidP="000C6C60">
            <w:pPr>
              <w:rPr>
                <w:rFonts w:ascii="Vodafone Rg" w:hAnsi="Vodafone Rg" w:cs="Calibri"/>
                <w:color w:val="808080" w:themeColor="background1" w:themeShade="80"/>
                <w:sz w:val="22"/>
                <w:szCs w:val="22"/>
              </w:rPr>
            </w:pPr>
          </w:p>
        </w:tc>
        <w:tc>
          <w:tcPr>
            <w:tcW w:w="1771" w:type="pct"/>
            <w:gridSpan w:val="7"/>
            <w:tcBorders>
              <w:top w:val="single" w:sz="4" w:space="0" w:color="auto"/>
              <w:left w:val="single" w:sz="4" w:space="0" w:color="auto"/>
              <w:bottom w:val="single" w:sz="4" w:space="0" w:color="auto"/>
              <w:right w:val="single" w:sz="4" w:space="0" w:color="000000"/>
            </w:tcBorders>
            <w:vAlign w:val="center"/>
          </w:tcPr>
          <w:p w:rsidR="00EE24BE" w:rsidRPr="00D33E83" w:rsidRDefault="00EE24BE" w:rsidP="000C6C60">
            <w:pPr>
              <w:rPr>
                <w:rFonts w:ascii="Vodafone Rg" w:hAnsi="Vodafone Rg"/>
                <w:i/>
                <w:color w:val="808080" w:themeColor="background1" w:themeShade="80"/>
                <w:sz w:val="20"/>
                <w:lang w:val="es-ES_tradnl"/>
              </w:rPr>
            </w:pPr>
            <w:r>
              <w:rPr>
                <w:rFonts w:ascii="Vodafone Rg" w:hAnsi="Vodafone Rg"/>
                <w:i/>
                <w:color w:val="808080" w:themeColor="background1" w:themeShade="80"/>
                <w:sz w:val="20"/>
                <w:lang w:val="es-ES_tradnl"/>
              </w:rPr>
              <w:t>5</w:t>
            </w:r>
          </w:p>
        </w:tc>
      </w:tr>
      <w:tr w:rsidR="00EE24BE" w:rsidRPr="00D33E83" w:rsidTr="000C6C60">
        <w:trPr>
          <w:trHeight w:val="1065"/>
        </w:trPr>
        <w:tc>
          <w:tcPr>
            <w:tcW w:w="5000" w:type="pct"/>
            <w:gridSpan w:val="15"/>
            <w:tcBorders>
              <w:top w:val="nil"/>
              <w:left w:val="nil"/>
              <w:bottom w:val="nil"/>
              <w:right w:val="nil"/>
            </w:tcBorders>
          </w:tcPr>
          <w:p w:rsidR="00EE24BE" w:rsidRDefault="00EE24BE" w:rsidP="000C6C60">
            <w:pPr>
              <w:rPr>
                <w:del w:id="12" w:author="Fernandez, Javier, Vodafone Spain" w:date="2017-12-15T10:46:00Z"/>
                <w:rFonts w:ascii="Vodafone Rg" w:hAnsi="Vodafone Rg"/>
                <w:lang w:val="es-ES_tradnl"/>
              </w:rPr>
            </w:pPr>
          </w:p>
          <w:p w:rsidR="00EE24BE" w:rsidRDefault="00EE24BE" w:rsidP="000C6C60">
            <w:pPr>
              <w:rPr>
                <w:del w:id="13" w:author="Fernandez, Javier, Vodafone Spain" w:date="2017-12-15T10:46:00Z"/>
                <w:rFonts w:ascii="Vodafone Rg" w:hAnsi="Vodafone Rg"/>
                <w:lang w:val="es-ES_tradnl"/>
              </w:rPr>
            </w:pPr>
          </w:p>
          <w:p w:rsidR="00EE24BE" w:rsidRDefault="00EE24BE" w:rsidP="000C6C60">
            <w:pPr>
              <w:rPr>
                <w:del w:id="14" w:author="Fernandez, Javier, Vodafone Spain" w:date="2017-12-15T10:46:00Z"/>
                <w:rFonts w:ascii="Vodafone Rg" w:hAnsi="Vodafone Rg"/>
                <w:lang w:val="es-ES_tradnl"/>
              </w:rPr>
            </w:pPr>
          </w:p>
          <w:p w:rsidR="00EE24BE" w:rsidRDefault="00EE24BE" w:rsidP="000C6C60">
            <w:pPr>
              <w:rPr>
                <w:del w:id="15" w:author="Fernandez, Javier, Vodafone Spain" w:date="2017-12-15T10:46:00Z"/>
                <w:rFonts w:ascii="Vodafone Rg" w:hAnsi="Vodafone Rg"/>
                <w:lang w:val="es-ES_tradnl"/>
              </w:rPr>
            </w:pPr>
          </w:p>
          <w:p w:rsidR="00EE24BE" w:rsidRDefault="00EE24BE" w:rsidP="000C6C60">
            <w:pPr>
              <w:rPr>
                <w:rFonts w:ascii="Vodafone Rg" w:hAnsi="Vodafone Rg"/>
                <w:lang w:val="es-ES_tradnl"/>
              </w:rPr>
            </w:pPr>
          </w:p>
          <w:p w:rsidR="00EE24BE" w:rsidRDefault="00EE24BE" w:rsidP="000C6C60">
            <w:pPr>
              <w:rPr>
                <w:rFonts w:ascii="Vodafone Rg" w:hAnsi="Vodafone Rg"/>
                <w:lang w:val="es-ES_tradnl"/>
              </w:rPr>
            </w:pPr>
          </w:p>
          <w:p w:rsidR="00EE24BE" w:rsidRDefault="00EE24BE" w:rsidP="000C6C60">
            <w:pPr>
              <w:rPr>
                <w:rFonts w:ascii="Vodafone Rg" w:hAnsi="Vodafone Rg"/>
                <w:lang w:val="es-ES_tradnl"/>
              </w:rPr>
            </w:pPr>
          </w:p>
          <w:p w:rsidR="00EE24BE" w:rsidRDefault="00EE24BE" w:rsidP="000C6C60">
            <w:pPr>
              <w:rPr>
                <w:rFonts w:ascii="Vodafone Rg" w:hAnsi="Vodafone Rg"/>
                <w:lang w:val="es-ES_tradnl"/>
              </w:rPr>
            </w:pPr>
          </w:p>
          <w:p w:rsidR="00EE24BE" w:rsidRPr="00D33E83" w:rsidRDefault="00EE24BE" w:rsidP="000C6C60">
            <w:pPr>
              <w:rPr>
                <w:rFonts w:ascii="Vodafone Rg" w:hAnsi="Vodafone Rg"/>
                <w:lang w:val="es-ES_tradnl"/>
              </w:rPr>
            </w:pPr>
          </w:p>
        </w:tc>
      </w:tr>
      <w:tr w:rsidR="00EE24BE" w:rsidRPr="000560B3" w:rsidTr="000C6C60">
        <w:trPr>
          <w:trHeight w:val="504"/>
        </w:trPr>
        <w:tc>
          <w:tcPr>
            <w:tcW w:w="1584" w:type="pct"/>
            <w:gridSpan w:val="4"/>
            <w:tcBorders>
              <w:top w:val="single" w:sz="4" w:space="0" w:color="auto"/>
              <w:left w:val="single" w:sz="4" w:space="0" w:color="auto"/>
              <w:bottom w:val="single" w:sz="4" w:space="0" w:color="auto"/>
              <w:right w:val="single" w:sz="4" w:space="0" w:color="auto"/>
            </w:tcBorders>
            <w:shd w:val="clear" w:color="auto" w:fill="FF0000"/>
            <w:vAlign w:val="center"/>
          </w:tcPr>
          <w:p w:rsidR="00EE24BE" w:rsidRPr="0071030E" w:rsidRDefault="00EE24BE" w:rsidP="000C6C60">
            <w:pPr>
              <w:rPr>
                <w:rFonts w:ascii="Vodafone Rg" w:hAnsi="Vodafone Rg"/>
                <w:b/>
                <w:color w:val="FFFFFF" w:themeColor="background1"/>
                <w:lang w:val="en-GB"/>
              </w:rPr>
            </w:pPr>
            <w:proofErr w:type="spellStart"/>
            <w:r>
              <w:rPr>
                <w:rFonts w:ascii="Vodafone Rg" w:hAnsi="Vodafone Rg"/>
                <w:b/>
                <w:color w:val="FFFFFF" w:themeColor="background1"/>
                <w:lang w:val="en-GB"/>
              </w:rPr>
              <w:t>Código</w:t>
            </w:r>
            <w:proofErr w:type="spellEnd"/>
            <w:r>
              <w:rPr>
                <w:rFonts w:ascii="Vodafone Rg" w:hAnsi="Vodafone Rg"/>
                <w:b/>
                <w:color w:val="FFFFFF" w:themeColor="background1"/>
                <w:lang w:val="en-GB"/>
              </w:rPr>
              <w:t xml:space="preserve"> de </w:t>
            </w:r>
            <w:proofErr w:type="spellStart"/>
            <w:r>
              <w:rPr>
                <w:rFonts w:ascii="Vodafone Rg" w:hAnsi="Vodafone Rg"/>
                <w:b/>
                <w:color w:val="FFFFFF" w:themeColor="background1"/>
                <w:lang w:val="en-GB"/>
              </w:rPr>
              <w:t>requerimiento</w:t>
            </w:r>
            <w:proofErr w:type="spellEnd"/>
          </w:p>
        </w:tc>
        <w:tc>
          <w:tcPr>
            <w:tcW w:w="1689"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Códigos</w:t>
            </w:r>
            <w:proofErr w:type="spellEnd"/>
            <w:r>
              <w:rPr>
                <w:rFonts w:ascii="Vodafone Rg" w:hAnsi="Vodafone Rg"/>
                <w:b/>
                <w:color w:val="FFFFFF" w:themeColor="background1"/>
                <w:sz w:val="20"/>
                <w:lang w:val="en-GB"/>
              </w:rPr>
              <w:t xml:space="preserve"> de </w:t>
            </w:r>
            <w:proofErr w:type="spellStart"/>
            <w:r>
              <w:rPr>
                <w:rFonts w:ascii="Vodafone Rg" w:hAnsi="Vodafone Rg"/>
                <w:b/>
                <w:color w:val="FFFFFF" w:themeColor="background1"/>
                <w:sz w:val="20"/>
                <w:lang w:val="en-GB"/>
              </w:rPr>
              <w:t>requerimientos</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relacionados</w:t>
            </w:r>
            <w:proofErr w:type="spellEnd"/>
          </w:p>
        </w:tc>
        <w:tc>
          <w:tcPr>
            <w:tcW w:w="1727"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Descripción</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corta</w:t>
            </w:r>
            <w:proofErr w:type="spellEnd"/>
            <w:r>
              <w:rPr>
                <w:rFonts w:ascii="Vodafone Rg" w:hAnsi="Vodafone Rg"/>
                <w:b/>
                <w:color w:val="FFFFFF" w:themeColor="background1"/>
                <w:sz w:val="20"/>
                <w:lang w:val="en-GB"/>
              </w:rPr>
              <w:t xml:space="preserve"> del </w:t>
            </w:r>
            <w:proofErr w:type="spellStart"/>
            <w:r>
              <w:rPr>
                <w:rFonts w:ascii="Vodafone Rg" w:hAnsi="Vodafone Rg"/>
                <w:b/>
                <w:color w:val="FFFFFF" w:themeColor="background1"/>
                <w:sz w:val="20"/>
                <w:lang w:val="en-GB"/>
              </w:rPr>
              <w:t>requerimiento</w:t>
            </w:r>
            <w:proofErr w:type="spellEnd"/>
          </w:p>
        </w:tc>
      </w:tr>
      <w:tr w:rsidR="00EE24BE" w:rsidRPr="00901A2D" w:rsidTr="000C6C60">
        <w:trPr>
          <w:trHeight w:val="892"/>
        </w:trPr>
        <w:tc>
          <w:tcPr>
            <w:tcW w:w="1584" w:type="pct"/>
            <w:gridSpan w:val="4"/>
            <w:tcBorders>
              <w:top w:val="nil"/>
              <w:left w:val="single" w:sz="4" w:space="0" w:color="auto"/>
              <w:right w:val="single" w:sz="4" w:space="0" w:color="auto"/>
            </w:tcBorders>
            <w:vAlign w:val="center"/>
          </w:tcPr>
          <w:p w:rsidR="00EE24BE" w:rsidRPr="00D33E83" w:rsidRDefault="00EE24BE" w:rsidP="000C6C60">
            <w:pPr>
              <w:rPr>
                <w:rFonts w:ascii="Vodafone Rg" w:hAnsi="Vodafone Rg"/>
                <w:sz w:val="20"/>
                <w:lang w:val="es-ES_tradnl"/>
              </w:rPr>
            </w:pPr>
            <w:r>
              <w:rPr>
                <w:rFonts w:ascii="Vodafone Rg" w:hAnsi="Vodafone Rg"/>
                <w:sz w:val="20"/>
                <w:lang w:val="es-ES_tradnl"/>
              </w:rPr>
              <w:t>2_ 002</w:t>
            </w:r>
          </w:p>
        </w:tc>
        <w:tc>
          <w:tcPr>
            <w:tcW w:w="1689" w:type="pct"/>
            <w:gridSpan w:val="5"/>
            <w:tcBorders>
              <w:top w:val="single" w:sz="4" w:space="0" w:color="auto"/>
              <w:left w:val="nil"/>
              <w:right w:val="single" w:sz="4" w:space="0" w:color="auto"/>
            </w:tcBorders>
            <w:vAlign w:val="center"/>
          </w:tcPr>
          <w:p w:rsidR="00EE24BE" w:rsidRPr="00D33E83" w:rsidRDefault="00EE24BE" w:rsidP="000C6C60">
            <w:pPr>
              <w:rPr>
                <w:rFonts w:ascii="Vodafone Rg" w:hAnsi="Vodafone Rg"/>
                <w:sz w:val="20"/>
                <w:lang w:val="es-ES_tradnl"/>
              </w:rPr>
            </w:pPr>
          </w:p>
        </w:tc>
        <w:tc>
          <w:tcPr>
            <w:tcW w:w="1727" w:type="pct"/>
            <w:gridSpan w:val="6"/>
            <w:tcBorders>
              <w:top w:val="single" w:sz="4" w:space="0" w:color="auto"/>
              <w:left w:val="nil"/>
              <w:right w:val="single" w:sz="4" w:space="0" w:color="auto"/>
            </w:tcBorders>
            <w:vAlign w:val="center"/>
          </w:tcPr>
          <w:p w:rsidR="00EE24BE" w:rsidRPr="00D04E4B" w:rsidRDefault="00EE24BE" w:rsidP="000C6C60">
            <w:pPr>
              <w:rPr>
                <w:rFonts w:ascii="Vodafone Rg" w:hAnsi="Vodafone Rg"/>
                <w:sz w:val="20"/>
              </w:rPr>
            </w:pPr>
            <w:r>
              <w:rPr>
                <w:rStyle w:val="nfasissutil1"/>
                <w:rFonts w:ascii="Vodafone Rg" w:eastAsiaTheme="majorEastAsia" w:hAnsi="Vodafone Rg"/>
                <w:sz w:val="20"/>
                <w:lang w:val="es-ES_tradnl"/>
              </w:rPr>
              <w:t>Detalle proceso actual de pago ( manual)</w:t>
            </w:r>
          </w:p>
        </w:tc>
      </w:tr>
      <w:tr w:rsidR="00EE24BE" w:rsidRPr="000560B3" w:rsidTr="000C6C60">
        <w:tblPrEx>
          <w:tblLook w:val="00A0" w:firstRow="1" w:lastRow="0" w:firstColumn="1" w:lastColumn="0" w:noHBand="0" w:noVBand="0"/>
        </w:tblPrEx>
        <w:trPr>
          <w:trHeight w:val="1555"/>
        </w:trPr>
        <w:tc>
          <w:tcPr>
            <w:tcW w:w="551" w:type="pct"/>
            <w:tcBorders>
              <w:top w:val="single" w:sz="4" w:space="0" w:color="auto"/>
              <w:left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sz w:val="20"/>
                <w:szCs w:val="20"/>
                <w:lang w:val="en-GB"/>
              </w:rPr>
            </w:pPr>
            <w:r>
              <w:rPr>
                <w:rFonts w:ascii="Vodafone Rg" w:hAnsi="Vodafone Rg"/>
                <w:b/>
                <w:color w:val="FFFFFF" w:themeColor="background1"/>
                <w:sz w:val="20"/>
                <w:szCs w:val="20"/>
                <w:lang w:val="en-GB"/>
              </w:rPr>
              <w:t>Versio</w:t>
            </w:r>
            <w:r w:rsidRPr="000560B3">
              <w:rPr>
                <w:rFonts w:ascii="Vodafone Rg" w:hAnsi="Vodafone Rg"/>
                <w:b/>
                <w:color w:val="FFFFFF" w:themeColor="background1"/>
                <w:sz w:val="20"/>
                <w:szCs w:val="20"/>
                <w:lang w:val="en-GB"/>
              </w:rPr>
              <w:t>n</w:t>
            </w:r>
          </w:p>
        </w:tc>
        <w:tc>
          <w:tcPr>
            <w:tcW w:w="1034" w:type="pct"/>
            <w:gridSpan w:val="3"/>
            <w:tcBorders>
              <w:top w:val="single" w:sz="4" w:space="0" w:color="auto"/>
              <w:left w:val="single" w:sz="4" w:space="0" w:color="auto"/>
              <w:right w:val="single" w:sz="4" w:space="0" w:color="auto"/>
            </w:tcBorders>
            <w:vAlign w:val="center"/>
          </w:tcPr>
          <w:p w:rsidR="00EE24BE" w:rsidRPr="00DA4B9F" w:rsidRDefault="00EE24BE" w:rsidP="000C6C60">
            <w:pPr>
              <w:rPr>
                <w:rFonts w:ascii="Vodafone Rg" w:hAnsi="Vodafone Rg"/>
                <w:sz w:val="20"/>
                <w:szCs w:val="20"/>
                <w:highlight w:val="yellow"/>
                <w:lang w:val="en-GB"/>
              </w:rPr>
            </w:pPr>
            <w:r>
              <w:rPr>
                <w:rStyle w:val="nfasissutil1"/>
                <w:rFonts w:ascii="Vodafone Rg" w:eastAsiaTheme="majorEastAsia" w:hAnsi="Vodafone Rg"/>
                <w:sz w:val="20"/>
                <w:szCs w:val="20"/>
                <w:lang w:val="en-GB"/>
              </w:rPr>
              <w:t>1</w:t>
            </w:r>
          </w:p>
        </w:tc>
        <w:tc>
          <w:tcPr>
            <w:tcW w:w="503" w:type="pct"/>
            <w:gridSpan w:val="2"/>
            <w:tcBorders>
              <w:top w:val="single" w:sz="4" w:space="0" w:color="auto"/>
              <w:left w:val="single" w:sz="4" w:space="0" w:color="auto"/>
              <w:right w:val="single" w:sz="4" w:space="0" w:color="auto"/>
            </w:tcBorders>
            <w:shd w:val="clear" w:color="auto" w:fill="BFBFBF" w:themeFill="background1" w:themeFillShade="BF"/>
            <w:vAlign w:val="center"/>
          </w:tcPr>
          <w:p w:rsidR="00EE24BE" w:rsidRPr="00E55C62" w:rsidRDefault="00EE24BE" w:rsidP="000C6C60">
            <w:pPr>
              <w:rPr>
                <w:rFonts w:ascii="Vodafone Rg" w:hAnsi="Vodafone Rg"/>
                <w:b/>
                <w:sz w:val="20"/>
                <w:szCs w:val="20"/>
                <w:lang w:val="en-GB"/>
              </w:rPr>
            </w:pPr>
            <w:r w:rsidRPr="00F57490">
              <w:rPr>
                <w:rFonts w:ascii="Vodafone Rg" w:hAnsi="Vodafone Rg"/>
                <w:b/>
                <w:color w:val="FFFFFF" w:themeColor="background1"/>
                <w:sz w:val="20"/>
                <w:szCs w:val="20"/>
                <w:lang w:val="en-GB"/>
              </w:rPr>
              <w:t>Status</w:t>
            </w:r>
          </w:p>
        </w:tc>
        <w:tc>
          <w:tcPr>
            <w:tcW w:w="1186" w:type="pct"/>
            <w:gridSpan w:val="3"/>
            <w:tcBorders>
              <w:top w:val="single" w:sz="4" w:space="0" w:color="auto"/>
              <w:left w:val="single" w:sz="4" w:space="0" w:color="auto"/>
              <w:right w:val="single" w:sz="4" w:space="0" w:color="auto"/>
            </w:tcBorders>
            <w:vAlign w:val="center"/>
          </w:tcPr>
          <w:p w:rsidR="00EE24BE" w:rsidRPr="00D33E83" w:rsidRDefault="00EE24BE" w:rsidP="000C6C60">
            <w:pPr>
              <w:rPr>
                <w:rStyle w:val="nfasissutil1"/>
                <w:rFonts w:ascii="Vodafone Rg" w:eastAsiaTheme="majorEastAsia" w:hAnsi="Vodafone Rg"/>
                <w:sz w:val="20"/>
                <w:szCs w:val="20"/>
                <w:lang w:val="es-ES_tradnl"/>
              </w:rPr>
            </w:pPr>
            <w:r w:rsidRPr="00D33E83">
              <w:rPr>
                <w:rStyle w:val="nfasissutil1"/>
                <w:rFonts w:ascii="Vodafone Rg" w:eastAsiaTheme="majorEastAsia" w:hAnsi="Vodafone Rg"/>
                <w:sz w:val="20"/>
                <w:szCs w:val="20"/>
                <w:lang w:val="es-ES_tradnl"/>
              </w:rPr>
              <w:t>Trabajo en curso</w:t>
            </w:r>
          </w:p>
          <w:p w:rsidR="00EE24BE" w:rsidRPr="00D33E83" w:rsidRDefault="00EE24BE" w:rsidP="000C6C60">
            <w:pPr>
              <w:rPr>
                <w:rStyle w:val="nfasissutil1"/>
                <w:rFonts w:ascii="Vodafone Rg" w:eastAsiaTheme="majorEastAsia" w:hAnsi="Vodafone Rg"/>
                <w:sz w:val="20"/>
                <w:szCs w:val="20"/>
                <w:lang w:val="es-ES_tradnl"/>
              </w:rPr>
            </w:pPr>
            <w:r w:rsidRPr="00D33E83">
              <w:rPr>
                <w:rStyle w:val="nfasissutil1"/>
                <w:rFonts w:ascii="Vodafone Rg" w:eastAsiaTheme="majorEastAsia" w:hAnsi="Vodafone Rg"/>
                <w:sz w:val="20"/>
                <w:szCs w:val="20"/>
                <w:lang w:val="es-ES_tradnl"/>
              </w:rPr>
              <w:t xml:space="preserve">Validado </w:t>
            </w:r>
          </w:p>
          <w:p w:rsidR="00EE24BE" w:rsidRPr="00D33E83" w:rsidRDefault="00EE24BE" w:rsidP="000C6C60">
            <w:pPr>
              <w:rPr>
                <w:rFonts w:ascii="Vodafone Rg" w:hAnsi="Vodafone Rg"/>
                <w:sz w:val="20"/>
                <w:szCs w:val="20"/>
                <w:lang w:val="es-ES_tradnl"/>
              </w:rPr>
            </w:pPr>
            <w:r w:rsidRPr="00D33E83">
              <w:rPr>
                <w:rStyle w:val="nfasissutil1"/>
                <w:rFonts w:ascii="Vodafone Rg" w:eastAsiaTheme="majorEastAsia" w:hAnsi="Vodafone Rg"/>
                <w:sz w:val="20"/>
                <w:szCs w:val="20"/>
                <w:lang w:val="es-ES_tradnl"/>
              </w:rPr>
              <w:t>Cancelado</w:t>
            </w:r>
          </w:p>
        </w:tc>
        <w:tc>
          <w:tcPr>
            <w:tcW w:w="558" w:type="pct"/>
            <w:gridSpan w:val="4"/>
            <w:tcBorders>
              <w:top w:val="single" w:sz="4" w:space="0" w:color="auto"/>
              <w:left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sz w:val="20"/>
                <w:szCs w:val="20"/>
                <w:lang w:val="en-GB"/>
              </w:rPr>
            </w:pPr>
            <w:proofErr w:type="spellStart"/>
            <w:r>
              <w:rPr>
                <w:rFonts w:ascii="Vodafone Rg" w:hAnsi="Vodafone Rg"/>
                <w:b/>
                <w:color w:val="FFFFFF" w:themeColor="background1"/>
                <w:sz w:val="20"/>
                <w:szCs w:val="20"/>
                <w:lang w:val="en-GB"/>
              </w:rPr>
              <w:t>Autor</w:t>
            </w:r>
            <w:proofErr w:type="spellEnd"/>
          </w:p>
        </w:tc>
        <w:tc>
          <w:tcPr>
            <w:tcW w:w="1169" w:type="pct"/>
            <w:gridSpan w:val="2"/>
            <w:tcBorders>
              <w:top w:val="single" w:sz="4" w:space="0" w:color="auto"/>
              <w:left w:val="single" w:sz="4" w:space="0" w:color="auto"/>
              <w:right w:val="single" w:sz="4" w:space="0" w:color="auto"/>
            </w:tcBorders>
            <w:vAlign w:val="center"/>
          </w:tcPr>
          <w:p w:rsidR="00EE24BE" w:rsidRPr="00D33E83" w:rsidRDefault="00EE24BE" w:rsidP="000C6C60">
            <w:pPr>
              <w:rPr>
                <w:rFonts w:ascii="Vodafone Rg" w:hAnsi="Vodafone Rg"/>
                <w:sz w:val="20"/>
                <w:szCs w:val="20"/>
                <w:lang w:val="en-GB"/>
              </w:rPr>
            </w:pPr>
            <w:r>
              <w:rPr>
                <w:rStyle w:val="nfasissutil1"/>
                <w:rFonts w:ascii="Vodafone Rg" w:eastAsiaTheme="majorEastAsia" w:hAnsi="Vodafone Rg"/>
                <w:sz w:val="22"/>
              </w:rPr>
              <w:t xml:space="preserve">Silvia </w:t>
            </w:r>
            <w:proofErr w:type="spellStart"/>
            <w:r>
              <w:rPr>
                <w:rStyle w:val="nfasissutil1"/>
                <w:rFonts w:ascii="Vodafone Rg" w:eastAsiaTheme="majorEastAsia" w:hAnsi="Vodafone Rg"/>
                <w:sz w:val="22"/>
              </w:rPr>
              <w:t>Lopez</w:t>
            </w:r>
            <w:proofErr w:type="spellEnd"/>
          </w:p>
        </w:tc>
      </w:tr>
      <w:tr w:rsidR="00EE24BE" w:rsidRPr="00901A2D" w:rsidTr="000C6C60">
        <w:tblPrEx>
          <w:tblLook w:val="00A0" w:firstRow="1" w:lastRow="0" w:firstColumn="1" w:lastColumn="0" w:noHBand="0" w:noVBand="0"/>
        </w:tblPrEx>
        <w:trPr>
          <w:trHeight w:val="841"/>
        </w:trPr>
        <w:tc>
          <w:tcPr>
            <w:tcW w:w="551" w:type="pct"/>
            <w:tcBorders>
              <w:top w:val="single" w:sz="4" w:space="0" w:color="auto"/>
              <w:left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sz w:val="20"/>
                <w:lang w:val="en-GB"/>
              </w:rPr>
            </w:pPr>
            <w:proofErr w:type="spellStart"/>
            <w:r>
              <w:rPr>
                <w:rFonts w:ascii="Vodafone Rg" w:hAnsi="Vodafone Rg"/>
                <w:b/>
                <w:color w:val="FFFFFF" w:themeColor="background1"/>
                <w:sz w:val="20"/>
                <w:lang w:val="en-GB"/>
              </w:rPr>
              <w:t>Prioridad</w:t>
            </w:r>
            <w:proofErr w:type="spellEnd"/>
          </w:p>
        </w:tc>
        <w:tc>
          <w:tcPr>
            <w:tcW w:w="1537" w:type="pct"/>
            <w:gridSpan w:val="5"/>
            <w:tcBorders>
              <w:top w:val="single" w:sz="4" w:space="0" w:color="auto"/>
              <w:left w:val="single" w:sz="4" w:space="0" w:color="auto"/>
              <w:right w:val="single" w:sz="4" w:space="0" w:color="auto"/>
            </w:tcBorders>
            <w:vAlign w:val="center"/>
          </w:tcPr>
          <w:p w:rsidR="00EE24BE" w:rsidRPr="00042CE9" w:rsidRDefault="00EE24BE" w:rsidP="000C6C60">
            <w:pPr>
              <w:rPr>
                <w:rStyle w:val="nfasissutil1"/>
                <w:rFonts w:ascii="Vodafone Rg" w:eastAsiaTheme="majorEastAsia" w:hAnsi="Vodafone Rg"/>
                <w:sz w:val="20"/>
                <w:szCs w:val="20"/>
                <w:lang w:val="es-ES_tradnl"/>
              </w:rPr>
            </w:pPr>
            <w:r w:rsidRPr="00042CE9">
              <w:rPr>
                <w:rStyle w:val="nfasissutil1"/>
                <w:rFonts w:ascii="Vodafone Rg" w:eastAsiaTheme="majorEastAsia" w:hAnsi="Vodafone Rg"/>
                <w:sz w:val="20"/>
                <w:szCs w:val="20"/>
                <w:lang w:val="es-ES_tradnl"/>
              </w:rPr>
              <w:t>1</w:t>
            </w:r>
            <w:r>
              <w:rPr>
                <w:rStyle w:val="nfasissutil1"/>
                <w:rFonts w:ascii="Vodafone Rg" w:eastAsiaTheme="majorEastAsia" w:hAnsi="Vodafone Rg"/>
                <w:sz w:val="20"/>
                <w:szCs w:val="20"/>
                <w:lang w:val="es-ES_tradnl"/>
              </w:rPr>
              <w:t xml:space="preserve"> </w:t>
            </w:r>
            <w:r w:rsidRPr="00042CE9">
              <w:rPr>
                <w:rStyle w:val="nfasissutil1"/>
                <w:rFonts w:ascii="Vodafone Rg" w:eastAsiaTheme="majorEastAsia" w:hAnsi="Vodafone Rg"/>
                <w:sz w:val="20"/>
                <w:szCs w:val="20"/>
                <w:lang w:val="es-ES_tradnl"/>
              </w:rPr>
              <w:t>Core</w:t>
            </w:r>
          </w:p>
          <w:p w:rsidR="00EE24BE" w:rsidRPr="00042CE9" w:rsidRDefault="00EE24BE" w:rsidP="000C6C60">
            <w:pPr>
              <w:rPr>
                <w:rStyle w:val="nfasissutil1"/>
                <w:rFonts w:eastAsiaTheme="majorEastAsia"/>
                <w:szCs w:val="20"/>
                <w:lang w:val="es-ES_tradnl"/>
              </w:rPr>
            </w:pPr>
          </w:p>
        </w:tc>
        <w:tc>
          <w:tcPr>
            <w:tcW w:w="1186" w:type="pct"/>
            <w:gridSpan w:val="3"/>
            <w:tcBorders>
              <w:top w:val="single" w:sz="4" w:space="0" w:color="auto"/>
              <w:left w:val="single" w:sz="4" w:space="0" w:color="auto"/>
              <w:right w:val="single" w:sz="4" w:space="0" w:color="auto"/>
            </w:tcBorders>
            <w:shd w:val="clear" w:color="auto" w:fill="BFBFBF" w:themeFill="background1" w:themeFillShade="BF"/>
            <w:vAlign w:val="center"/>
          </w:tcPr>
          <w:p w:rsidR="00EE24BE" w:rsidRPr="00E55C62" w:rsidRDefault="00EE24BE" w:rsidP="000C6C60">
            <w:pPr>
              <w:rPr>
                <w:rFonts w:ascii="Vodafone Rg" w:hAnsi="Vodafone Rg"/>
                <w:b/>
                <w:iCs/>
                <w:color w:val="FFFFFF" w:themeColor="background1"/>
                <w:sz w:val="20"/>
              </w:rPr>
            </w:pPr>
            <w:r w:rsidRPr="00E55C62">
              <w:rPr>
                <w:rFonts w:ascii="Vodafone Rg" w:hAnsi="Vodafone Rg"/>
                <w:b/>
                <w:iCs/>
                <w:color w:val="FFFFFF" w:themeColor="background1"/>
                <w:sz w:val="20"/>
              </w:rPr>
              <w:t>Sistemas afectados</w:t>
            </w:r>
          </w:p>
          <w:p w:rsidR="00EE24BE" w:rsidRPr="00042CE9" w:rsidRDefault="00EE24BE" w:rsidP="000C6C60">
            <w:pPr>
              <w:rPr>
                <w:i/>
              </w:rPr>
            </w:pPr>
            <w:r w:rsidRPr="00042CE9">
              <w:rPr>
                <w:rFonts w:ascii="Vodafone Rg" w:hAnsi="Vodafone Rg"/>
                <w:b/>
                <w:iCs/>
                <w:color w:val="FFFFFF" w:themeColor="background1"/>
                <w:sz w:val="20"/>
              </w:rPr>
              <w:t>(a nivel usuario)</w:t>
            </w:r>
          </w:p>
        </w:tc>
        <w:tc>
          <w:tcPr>
            <w:tcW w:w="1727" w:type="pct"/>
            <w:gridSpan w:val="6"/>
            <w:tcBorders>
              <w:top w:val="single" w:sz="4" w:space="0" w:color="auto"/>
              <w:left w:val="single" w:sz="4" w:space="0" w:color="auto"/>
              <w:right w:val="single" w:sz="4" w:space="0" w:color="auto"/>
            </w:tcBorders>
            <w:vAlign w:val="center"/>
          </w:tcPr>
          <w:p w:rsidR="00EE24BE" w:rsidRPr="000560B3" w:rsidRDefault="00EE24BE" w:rsidP="000C6C60">
            <w:pPr>
              <w:rPr>
                <w:rStyle w:val="nfasissutil1"/>
                <w:rFonts w:ascii="Vodafone Rg" w:eastAsiaTheme="majorEastAsia" w:hAnsi="Vodafone Rg"/>
                <w:sz w:val="20"/>
                <w:lang w:val="en-GB"/>
              </w:rPr>
            </w:pPr>
            <w:r>
              <w:rPr>
                <w:rStyle w:val="nfasissutil1"/>
                <w:rFonts w:ascii="Vodafone Rg" w:eastAsiaTheme="majorEastAsia" w:hAnsi="Vodafone Rg"/>
                <w:sz w:val="20"/>
                <w:lang w:val="en-GB"/>
              </w:rPr>
              <w:t>CRM, Callidus</w:t>
            </w:r>
          </w:p>
        </w:tc>
      </w:tr>
      <w:tr w:rsidR="00EE24BE" w:rsidRPr="00901A2D" w:rsidTr="000C6C60">
        <w:trPr>
          <w:trHeight w:val="556"/>
        </w:trPr>
        <w:tc>
          <w:tcPr>
            <w:tcW w:w="5000" w:type="pct"/>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Descripción</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detallada</w:t>
            </w:r>
            <w:proofErr w:type="spellEnd"/>
            <w:r>
              <w:rPr>
                <w:rFonts w:ascii="Vodafone Rg" w:hAnsi="Vodafone Rg"/>
                <w:b/>
                <w:color w:val="FFFFFF" w:themeColor="background1"/>
                <w:sz w:val="20"/>
                <w:lang w:val="en-GB"/>
              </w:rPr>
              <w:t xml:space="preserve"> del </w:t>
            </w:r>
            <w:proofErr w:type="spellStart"/>
            <w:r>
              <w:rPr>
                <w:rFonts w:ascii="Vodafone Rg" w:hAnsi="Vodafone Rg"/>
                <w:b/>
                <w:color w:val="FFFFFF" w:themeColor="background1"/>
                <w:sz w:val="20"/>
                <w:lang w:val="en-GB"/>
              </w:rPr>
              <w:t>requerimiento</w:t>
            </w:r>
            <w:proofErr w:type="spellEnd"/>
          </w:p>
        </w:tc>
      </w:tr>
      <w:tr w:rsidR="00EE24BE" w:rsidRPr="00D33E83" w:rsidTr="000C6C60">
        <w:trPr>
          <w:trHeight w:val="517"/>
        </w:trPr>
        <w:tc>
          <w:tcPr>
            <w:tcW w:w="5000" w:type="pct"/>
            <w:gridSpan w:val="15"/>
            <w:vMerge w:val="restart"/>
            <w:tcBorders>
              <w:top w:val="single" w:sz="4" w:space="0" w:color="auto"/>
              <w:left w:val="single" w:sz="4" w:space="0" w:color="auto"/>
              <w:bottom w:val="single" w:sz="4" w:space="0" w:color="auto"/>
              <w:right w:val="single" w:sz="4" w:space="0" w:color="auto"/>
            </w:tcBorders>
            <w:vAlign w:val="center"/>
          </w:tcPr>
          <w:p w:rsidR="00EE24BE" w:rsidRPr="00AB5AF7" w:rsidRDefault="00EE24BE" w:rsidP="000C6C60">
            <w:pPr>
              <w:spacing w:before="100" w:beforeAutospacing="1" w:after="100" w:afterAutospacing="1"/>
              <w:rPr>
                <w:del w:id="16" w:author="Fernandez, Javier, Vodafone Spain" w:date="2017-12-15T10:46:00Z"/>
                <w:rFonts w:ascii="Calibri" w:hAnsi="Calibri" w:cs="Calibri"/>
                <w:color w:val="000000" w:themeColor="text1"/>
                <w:sz w:val="22"/>
                <w:szCs w:val="22"/>
              </w:rPr>
            </w:pPr>
          </w:p>
          <w:p w:rsidR="00EE24BE" w:rsidRPr="003A02C4" w:rsidRDefault="00EE24BE" w:rsidP="000C6C60">
            <w:pPr>
              <w:spacing w:before="100" w:beforeAutospacing="1" w:after="100" w:afterAutospacing="1"/>
              <w:rPr>
                <w:del w:id="17" w:author="Fernandez, Javier, Vodafone Spain" w:date="2017-12-15T10:46:00Z"/>
                <w:rFonts w:ascii="Calibri" w:hAnsi="Calibri" w:cs="Calibri"/>
                <w:color w:val="000000" w:themeColor="text1"/>
                <w:sz w:val="22"/>
                <w:szCs w:val="22"/>
              </w:rPr>
            </w:pPr>
            <w:r>
              <w:rPr>
                <w:rFonts w:ascii="Calibri" w:hAnsi="Calibri" w:cs="Calibri"/>
                <w:color w:val="806000" w:themeColor="accent4" w:themeShade="80"/>
                <w:sz w:val="22"/>
                <w:szCs w:val="22"/>
              </w:rPr>
              <w:t>[Dudas Viewnext 2018-02-01 - NSC</w:t>
            </w:r>
            <w:r w:rsidRPr="00483F69">
              <w:rPr>
                <w:rFonts w:ascii="Calibri" w:hAnsi="Calibri" w:cs="Calibri"/>
                <w:color w:val="806000" w:themeColor="accent4" w:themeShade="80"/>
                <w:sz w:val="22"/>
                <w:szCs w:val="22"/>
              </w:rPr>
              <w:t>:</w:t>
            </w:r>
            <w:r>
              <w:rPr>
                <w:rFonts w:ascii="Calibri" w:hAnsi="Calibri" w:cs="Calibri"/>
                <w:color w:val="806000" w:themeColor="accent4" w:themeShade="80"/>
                <w:sz w:val="22"/>
                <w:szCs w:val="22"/>
              </w:rPr>
              <w:t xml:space="preserve"> Está vacío, no sabemos si por error]</w:t>
            </w:r>
          </w:p>
          <w:p w:rsidR="00EE24BE" w:rsidRPr="003216E2" w:rsidRDefault="00EE24BE" w:rsidP="000C6C60">
            <w:pPr>
              <w:spacing w:before="100" w:beforeAutospacing="1" w:after="100" w:afterAutospacing="1"/>
              <w:rPr>
                <w:del w:id="18" w:author="Fernandez, Javier, Vodafone Spain" w:date="2017-12-15T10:46:00Z"/>
                <w:rFonts w:ascii="Calibri" w:hAnsi="Calibri" w:cs="Calibri"/>
                <w:b/>
                <w:color w:val="FFFFFF" w:themeColor="background1"/>
                <w:sz w:val="22"/>
                <w:szCs w:val="22"/>
              </w:rPr>
            </w:pPr>
          </w:p>
          <w:p w:rsidR="00EE24BE" w:rsidRDefault="00EE24BE" w:rsidP="000C6C60">
            <w:pPr>
              <w:spacing w:before="100" w:beforeAutospacing="1" w:after="100" w:afterAutospacing="1"/>
              <w:rPr>
                <w:del w:id="19" w:author="Fernandez, Javier, Vodafone Spain" w:date="2017-12-15T10:46:00Z"/>
                <w:rFonts w:ascii="Calibri" w:hAnsi="Calibri" w:cs="Calibri"/>
                <w:color w:val="1F497D"/>
                <w:sz w:val="22"/>
                <w:szCs w:val="22"/>
              </w:rPr>
            </w:pPr>
          </w:p>
          <w:p w:rsidR="00EE24BE" w:rsidRDefault="00EE24BE" w:rsidP="000C6C60">
            <w:pPr>
              <w:spacing w:before="100" w:beforeAutospacing="1" w:after="100" w:afterAutospacing="1"/>
              <w:rPr>
                <w:del w:id="20" w:author="Fernandez, Javier, Vodafone Spain" w:date="2017-12-15T10:46:00Z"/>
                <w:rFonts w:ascii="Calibri" w:hAnsi="Calibri" w:cs="Calibri"/>
                <w:color w:val="1F497D"/>
                <w:sz w:val="22"/>
                <w:szCs w:val="22"/>
              </w:rPr>
            </w:pPr>
          </w:p>
          <w:p w:rsidR="00EE24BE" w:rsidRDefault="00EE24BE" w:rsidP="000C6C60">
            <w:pPr>
              <w:spacing w:before="100" w:beforeAutospacing="1" w:after="100" w:afterAutospacing="1"/>
              <w:rPr>
                <w:del w:id="21" w:author="Fernandez, Javier, Vodafone Spain" w:date="2017-12-15T10:46:00Z"/>
                <w:rFonts w:ascii="Calibri" w:hAnsi="Calibri" w:cs="Calibri"/>
                <w:color w:val="1F497D"/>
                <w:sz w:val="22"/>
                <w:szCs w:val="22"/>
              </w:rPr>
            </w:pPr>
            <w:del w:id="22" w:author="Fernandez, Javier, Vodafone Spain" w:date="2017-12-15T10:46:00Z">
              <w:r>
                <w:rPr>
                  <w:rFonts w:ascii="Calibri" w:hAnsi="Calibri" w:cs="Calibri"/>
                  <w:color w:val="1F497D"/>
                  <w:sz w:val="22"/>
                  <w:szCs w:val="22"/>
                </w:rPr>
                <w:delText xml:space="preserve"> </w:delText>
              </w:r>
            </w:del>
          </w:p>
          <w:p w:rsidR="00EE24BE" w:rsidRDefault="00EE24BE" w:rsidP="000C6C60">
            <w:pPr>
              <w:spacing w:before="100" w:beforeAutospacing="1" w:after="100" w:afterAutospacing="1"/>
              <w:rPr>
                <w:del w:id="23" w:author="Fernandez, Javier, Vodafone Spain" w:date="2017-12-15T10:46:00Z"/>
                <w:rFonts w:ascii="Calibri" w:hAnsi="Calibri" w:cs="Calibri"/>
                <w:color w:val="1F497D"/>
                <w:sz w:val="22"/>
                <w:szCs w:val="22"/>
              </w:rPr>
            </w:pPr>
          </w:p>
          <w:p w:rsidR="00EE24BE" w:rsidRPr="0094169B" w:rsidRDefault="00EE24BE" w:rsidP="000C6C60">
            <w:pPr>
              <w:numPr>
                <w:ilvl w:val="0"/>
                <w:numId w:val="5"/>
              </w:numPr>
              <w:spacing w:before="100" w:beforeAutospacing="1" w:after="100" w:afterAutospacing="1"/>
              <w:ind w:left="0"/>
              <w:rPr>
                <w:del w:id="24" w:author="Fernandez, Javier, Vodafone Spain" w:date="2017-12-15T10:46:00Z"/>
                <w:rStyle w:val="nfasissutil1"/>
                <w:rFonts w:ascii="Vodafone Rg" w:eastAsiaTheme="majorEastAsia" w:hAnsi="Vodafone Rg"/>
                <w:color w:val="808080" w:themeColor="background1" w:themeShade="80"/>
                <w:sz w:val="20"/>
                <w:lang w:val="es-ES_tradnl"/>
              </w:rPr>
            </w:pPr>
            <w:del w:id="25" w:author="Fernandez, Javier, Vodafone Spain" w:date="2017-12-15T10:46:00Z">
              <w:r>
                <w:rPr>
                  <w:rFonts w:ascii="Calibri" w:hAnsi="Calibri" w:cs="Calibri"/>
                  <w:color w:val="1F497D"/>
                  <w:sz w:val="22"/>
                  <w:szCs w:val="22"/>
                </w:rPr>
                <w:delText>.</w:delText>
              </w:r>
            </w:del>
          </w:p>
          <w:p w:rsidR="00EE24BE" w:rsidRDefault="00EE24BE" w:rsidP="000C6C60">
            <w:pPr>
              <w:rPr>
                <w:del w:id="26" w:author="Fernandez, Javier, Vodafone Spain" w:date="2017-12-15T10:46:00Z"/>
                <w:rStyle w:val="nfasissutil1"/>
                <w:rFonts w:ascii="Vodafone Rg" w:eastAsiaTheme="majorEastAsia" w:hAnsi="Vodafone Rg"/>
                <w:color w:val="808080" w:themeColor="background1" w:themeShade="80"/>
                <w:sz w:val="20"/>
                <w:lang w:val="es-ES_tradnl"/>
              </w:rPr>
            </w:pPr>
          </w:p>
          <w:p w:rsidR="00EE24BE" w:rsidRDefault="00EE24BE" w:rsidP="000C6C60">
            <w:pPr>
              <w:rPr>
                <w:del w:id="27" w:author="Fernandez, Javier, Vodafone Spain" w:date="2017-12-15T10:46:00Z"/>
                <w:rStyle w:val="nfasissutil1"/>
                <w:rFonts w:ascii="Vodafone Rg" w:eastAsiaTheme="majorEastAsia" w:hAnsi="Vodafone Rg"/>
                <w:color w:val="808080" w:themeColor="background1" w:themeShade="80"/>
                <w:sz w:val="20"/>
                <w:lang w:val="es-ES_tradnl"/>
              </w:rPr>
            </w:pPr>
          </w:p>
          <w:p w:rsidR="00EE24BE" w:rsidRDefault="00EE24BE" w:rsidP="000C6C60">
            <w:pPr>
              <w:rPr>
                <w:del w:id="28" w:author="Fernandez, Javier, Vodafone Spain" w:date="2017-12-15T10:46:00Z"/>
                <w:rStyle w:val="nfasissutil1"/>
                <w:rFonts w:ascii="Vodafone Rg" w:eastAsiaTheme="majorEastAsia" w:hAnsi="Vodafone Rg"/>
                <w:color w:val="808080" w:themeColor="background1" w:themeShade="80"/>
                <w:sz w:val="20"/>
                <w:lang w:val="es-ES_tradnl"/>
              </w:rPr>
            </w:pPr>
          </w:p>
          <w:p w:rsidR="00EE24BE" w:rsidRPr="00D33E83" w:rsidRDefault="00EE24BE" w:rsidP="000C6C60">
            <w:pPr>
              <w:rPr>
                <w:rFonts w:ascii="Vodafone Rg" w:hAnsi="Vodafone Rg"/>
                <w:color w:val="808080" w:themeColor="background1" w:themeShade="80"/>
                <w:sz w:val="20"/>
                <w:lang w:val="es-ES_tradnl"/>
              </w:rPr>
            </w:pPr>
          </w:p>
        </w:tc>
      </w:tr>
      <w:tr w:rsidR="00EE24BE" w:rsidRPr="00D33E83" w:rsidTr="000C6C60">
        <w:trPr>
          <w:trHeight w:val="276"/>
        </w:trPr>
        <w:tc>
          <w:tcPr>
            <w:tcW w:w="5000" w:type="pct"/>
            <w:gridSpan w:val="15"/>
            <w:vMerge/>
            <w:tcBorders>
              <w:top w:val="single" w:sz="4" w:space="0" w:color="auto"/>
              <w:left w:val="single" w:sz="4" w:space="0" w:color="auto"/>
              <w:bottom w:val="single" w:sz="4" w:space="0" w:color="auto"/>
              <w:right w:val="single" w:sz="4" w:space="0" w:color="auto"/>
            </w:tcBorders>
            <w:vAlign w:val="center"/>
          </w:tcPr>
          <w:p w:rsidR="00EE24BE" w:rsidRPr="00D33E83" w:rsidRDefault="00EE24BE" w:rsidP="000C6C60">
            <w:pPr>
              <w:rPr>
                <w:rFonts w:ascii="Vodafone Rg" w:hAnsi="Vodafone Rg"/>
                <w:lang w:val="es-ES_tradnl"/>
              </w:rPr>
            </w:pPr>
          </w:p>
        </w:tc>
      </w:tr>
      <w:tr w:rsidR="00EE24BE" w:rsidRPr="000560B3" w:rsidTr="000C6C60">
        <w:trPr>
          <w:trHeight w:val="589"/>
        </w:trPr>
        <w:tc>
          <w:tcPr>
            <w:tcW w:w="3229" w:type="pct"/>
            <w:gridSpan w:val="8"/>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rsidR="00EE24BE" w:rsidRPr="00D33E83" w:rsidRDefault="00EE24BE" w:rsidP="000C6C60">
            <w:pPr>
              <w:rPr>
                <w:rFonts w:ascii="Vodafone Rg" w:hAnsi="Vodafone Rg"/>
                <w:b/>
                <w:color w:val="FFFFFF" w:themeColor="background1"/>
                <w:sz w:val="20"/>
                <w:lang w:val="es-ES_tradnl"/>
              </w:rPr>
            </w:pPr>
            <w:r>
              <w:rPr>
                <w:rFonts w:ascii="Vodafone Rg" w:hAnsi="Vodafone Rg"/>
                <w:b/>
                <w:color w:val="FFFFFF" w:themeColor="background1"/>
                <w:sz w:val="20"/>
                <w:lang w:val="es-ES_tradnl"/>
              </w:rPr>
              <w:t>Descripción de Prueba</w:t>
            </w:r>
            <w:r w:rsidRPr="00D33E83">
              <w:rPr>
                <w:rFonts w:ascii="Vodafone Rg" w:hAnsi="Vodafone Rg"/>
                <w:b/>
                <w:color w:val="FFFFFF" w:themeColor="background1"/>
                <w:sz w:val="20"/>
                <w:lang w:val="es-ES_tradnl"/>
              </w:rPr>
              <w:t xml:space="preserve"> a alto nivel</w:t>
            </w:r>
          </w:p>
        </w:tc>
        <w:tc>
          <w:tcPr>
            <w:tcW w:w="1771" w:type="pct"/>
            <w:gridSpan w:val="7"/>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rsidR="00EE24BE" w:rsidRPr="00D33E83" w:rsidRDefault="00EE24BE" w:rsidP="000C6C60">
            <w:pPr>
              <w:rPr>
                <w:rFonts w:ascii="Vodafone Rg" w:hAnsi="Vodafone Rg"/>
                <w:b/>
                <w:color w:val="FFFFFF" w:themeColor="background1"/>
                <w:sz w:val="20"/>
                <w:lang w:val="es-ES_tradnl"/>
              </w:rPr>
            </w:pPr>
            <w:r w:rsidRPr="00D33E83">
              <w:rPr>
                <w:rFonts w:ascii="Vodafone Rg" w:hAnsi="Vodafone Rg"/>
                <w:b/>
                <w:color w:val="FFFFFF" w:themeColor="background1"/>
                <w:sz w:val="20"/>
                <w:lang w:val="es-ES_tradnl"/>
              </w:rPr>
              <w:t xml:space="preserve">Volumen de </w:t>
            </w:r>
            <w:proofErr w:type="spellStart"/>
            <w:r w:rsidRPr="00D33E83">
              <w:rPr>
                <w:rFonts w:ascii="Vodafone Rg" w:hAnsi="Vodafone Rg"/>
                <w:b/>
                <w:color w:val="FFFFFF" w:themeColor="background1"/>
                <w:sz w:val="20"/>
                <w:lang w:val="es-ES_tradnl"/>
              </w:rPr>
              <w:t>UATs</w:t>
            </w:r>
            <w:proofErr w:type="spellEnd"/>
            <w:r w:rsidRPr="00D33E83">
              <w:rPr>
                <w:rFonts w:ascii="Vodafone Rg" w:hAnsi="Vodafone Rg"/>
                <w:b/>
                <w:color w:val="FFFFFF" w:themeColor="background1"/>
                <w:sz w:val="20"/>
                <w:lang w:val="es-ES_tradnl"/>
              </w:rPr>
              <w:t xml:space="preserve"> a alto nivel</w:t>
            </w:r>
          </w:p>
        </w:tc>
      </w:tr>
      <w:tr w:rsidR="00EE24BE" w:rsidRPr="00D33E83" w:rsidTr="000C6C60">
        <w:trPr>
          <w:trHeight w:val="1230"/>
        </w:trPr>
        <w:tc>
          <w:tcPr>
            <w:tcW w:w="3229" w:type="pct"/>
            <w:gridSpan w:val="8"/>
            <w:tcBorders>
              <w:top w:val="single" w:sz="4" w:space="0" w:color="auto"/>
              <w:left w:val="single" w:sz="4" w:space="0" w:color="auto"/>
              <w:bottom w:val="single" w:sz="4" w:space="0" w:color="auto"/>
              <w:right w:val="single" w:sz="4" w:space="0" w:color="000000"/>
            </w:tcBorders>
            <w:vAlign w:val="center"/>
          </w:tcPr>
          <w:p w:rsidR="00EE24BE" w:rsidRPr="0094169B" w:rsidRDefault="00EE24BE" w:rsidP="000C6C60">
            <w:pPr>
              <w:rPr>
                <w:rFonts w:ascii="Vodafone Rg" w:hAnsi="Vodafone Rg" w:cs="Calibri"/>
                <w:color w:val="808080" w:themeColor="background1" w:themeShade="80"/>
                <w:sz w:val="22"/>
                <w:szCs w:val="22"/>
              </w:rPr>
            </w:pPr>
          </w:p>
        </w:tc>
        <w:tc>
          <w:tcPr>
            <w:tcW w:w="1771" w:type="pct"/>
            <w:gridSpan w:val="7"/>
            <w:tcBorders>
              <w:top w:val="single" w:sz="4" w:space="0" w:color="auto"/>
              <w:left w:val="single" w:sz="4" w:space="0" w:color="auto"/>
              <w:bottom w:val="single" w:sz="4" w:space="0" w:color="auto"/>
              <w:right w:val="single" w:sz="4" w:space="0" w:color="000000"/>
            </w:tcBorders>
            <w:vAlign w:val="center"/>
          </w:tcPr>
          <w:p w:rsidR="00EE24BE" w:rsidRPr="00D33E83" w:rsidRDefault="00EE24BE" w:rsidP="000C6C60">
            <w:pPr>
              <w:rPr>
                <w:rFonts w:ascii="Vodafone Rg" w:hAnsi="Vodafone Rg"/>
                <w:i/>
                <w:color w:val="808080" w:themeColor="background1" w:themeShade="80"/>
                <w:sz w:val="20"/>
                <w:lang w:val="es-ES_tradnl"/>
              </w:rPr>
            </w:pPr>
            <w:r>
              <w:rPr>
                <w:rFonts w:ascii="Vodafone Rg" w:hAnsi="Vodafone Rg"/>
                <w:i/>
                <w:color w:val="808080" w:themeColor="background1" w:themeShade="80"/>
                <w:sz w:val="20"/>
                <w:lang w:val="es-ES_tradnl"/>
              </w:rPr>
              <w:t>5</w:t>
            </w:r>
          </w:p>
        </w:tc>
      </w:tr>
      <w:tr w:rsidR="00EE24BE" w:rsidRPr="00D33E83" w:rsidTr="000C6C60">
        <w:trPr>
          <w:trHeight w:val="1065"/>
        </w:trPr>
        <w:tc>
          <w:tcPr>
            <w:tcW w:w="5000" w:type="pct"/>
            <w:gridSpan w:val="15"/>
            <w:tcBorders>
              <w:top w:val="nil"/>
              <w:left w:val="nil"/>
              <w:bottom w:val="nil"/>
              <w:right w:val="nil"/>
            </w:tcBorders>
          </w:tcPr>
          <w:p w:rsidR="00EE24BE" w:rsidRPr="00D33E83" w:rsidRDefault="00EE24BE" w:rsidP="000C6C60">
            <w:pPr>
              <w:rPr>
                <w:rFonts w:ascii="Vodafone Rg" w:hAnsi="Vodafone Rg"/>
                <w:lang w:val="es-ES_tradnl"/>
              </w:rPr>
            </w:pPr>
          </w:p>
        </w:tc>
      </w:tr>
      <w:tr w:rsidR="00EE24BE" w:rsidRPr="000560B3" w:rsidTr="000C6C60">
        <w:trPr>
          <w:trHeight w:val="504"/>
        </w:trPr>
        <w:tc>
          <w:tcPr>
            <w:tcW w:w="1584" w:type="pct"/>
            <w:gridSpan w:val="4"/>
            <w:tcBorders>
              <w:top w:val="single" w:sz="4" w:space="0" w:color="auto"/>
              <w:left w:val="single" w:sz="4" w:space="0" w:color="auto"/>
              <w:bottom w:val="single" w:sz="4" w:space="0" w:color="auto"/>
              <w:right w:val="single" w:sz="4" w:space="0" w:color="auto"/>
            </w:tcBorders>
            <w:shd w:val="clear" w:color="auto" w:fill="FF0000"/>
            <w:vAlign w:val="center"/>
          </w:tcPr>
          <w:p w:rsidR="00EE24BE" w:rsidRPr="0071030E" w:rsidRDefault="00EE24BE" w:rsidP="000C6C60">
            <w:pPr>
              <w:rPr>
                <w:rFonts w:ascii="Vodafone Rg" w:hAnsi="Vodafone Rg"/>
                <w:b/>
                <w:color w:val="FFFFFF" w:themeColor="background1"/>
                <w:lang w:val="en-GB"/>
              </w:rPr>
            </w:pPr>
          </w:p>
        </w:tc>
        <w:tc>
          <w:tcPr>
            <w:tcW w:w="1689"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color w:val="FFFFFF" w:themeColor="background1"/>
                <w:sz w:val="20"/>
                <w:lang w:val="en-GB"/>
              </w:rPr>
            </w:pPr>
          </w:p>
        </w:tc>
        <w:tc>
          <w:tcPr>
            <w:tcW w:w="1727"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color w:val="FFFFFF" w:themeColor="background1"/>
                <w:sz w:val="20"/>
                <w:lang w:val="en-GB"/>
              </w:rPr>
            </w:pPr>
          </w:p>
        </w:tc>
      </w:tr>
      <w:tr w:rsidR="00EE24BE" w:rsidRPr="00901A2D" w:rsidTr="000C6C60">
        <w:trPr>
          <w:trHeight w:val="892"/>
        </w:trPr>
        <w:tc>
          <w:tcPr>
            <w:tcW w:w="1584" w:type="pct"/>
            <w:gridSpan w:val="4"/>
            <w:tcBorders>
              <w:top w:val="nil"/>
              <w:left w:val="single" w:sz="4" w:space="0" w:color="auto"/>
              <w:right w:val="single" w:sz="4" w:space="0" w:color="auto"/>
            </w:tcBorders>
            <w:vAlign w:val="center"/>
          </w:tcPr>
          <w:p w:rsidR="00EE24BE" w:rsidRPr="00D33E83" w:rsidRDefault="00EE24BE" w:rsidP="000C6C60">
            <w:pPr>
              <w:rPr>
                <w:rFonts w:ascii="Vodafone Rg" w:hAnsi="Vodafone Rg"/>
                <w:sz w:val="20"/>
                <w:lang w:val="es-ES_tradnl"/>
              </w:rPr>
            </w:pPr>
          </w:p>
        </w:tc>
        <w:tc>
          <w:tcPr>
            <w:tcW w:w="1689" w:type="pct"/>
            <w:gridSpan w:val="5"/>
            <w:tcBorders>
              <w:top w:val="single" w:sz="4" w:space="0" w:color="auto"/>
              <w:left w:val="nil"/>
              <w:right w:val="single" w:sz="4" w:space="0" w:color="auto"/>
            </w:tcBorders>
            <w:vAlign w:val="center"/>
          </w:tcPr>
          <w:p w:rsidR="00EE24BE" w:rsidRPr="00D33E83" w:rsidRDefault="00EE24BE" w:rsidP="000C6C60">
            <w:pPr>
              <w:rPr>
                <w:rFonts w:ascii="Vodafone Rg" w:hAnsi="Vodafone Rg"/>
                <w:sz w:val="20"/>
                <w:lang w:val="es-ES_tradnl"/>
              </w:rPr>
            </w:pPr>
          </w:p>
        </w:tc>
        <w:tc>
          <w:tcPr>
            <w:tcW w:w="1727" w:type="pct"/>
            <w:gridSpan w:val="6"/>
            <w:tcBorders>
              <w:top w:val="single" w:sz="4" w:space="0" w:color="auto"/>
              <w:left w:val="nil"/>
              <w:right w:val="single" w:sz="4" w:space="0" w:color="auto"/>
            </w:tcBorders>
            <w:vAlign w:val="center"/>
          </w:tcPr>
          <w:p w:rsidR="00EE24BE" w:rsidRPr="000560B3" w:rsidRDefault="00EE24BE" w:rsidP="000C6C60">
            <w:pPr>
              <w:rPr>
                <w:rFonts w:ascii="Vodafone Rg" w:hAnsi="Vodafone Rg"/>
                <w:sz w:val="20"/>
                <w:lang w:val="en-GB"/>
              </w:rPr>
            </w:pPr>
          </w:p>
        </w:tc>
      </w:tr>
      <w:tr w:rsidR="00EE24BE" w:rsidRPr="000560B3" w:rsidTr="000C6C60">
        <w:tblPrEx>
          <w:tblLook w:val="00A0" w:firstRow="1" w:lastRow="0" w:firstColumn="1" w:lastColumn="0" w:noHBand="0" w:noVBand="0"/>
        </w:tblPrEx>
        <w:trPr>
          <w:trHeight w:val="1555"/>
        </w:trPr>
        <w:tc>
          <w:tcPr>
            <w:tcW w:w="551" w:type="pct"/>
            <w:tcBorders>
              <w:top w:val="single" w:sz="4" w:space="0" w:color="auto"/>
              <w:left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sz w:val="20"/>
                <w:szCs w:val="20"/>
                <w:lang w:val="en-GB"/>
              </w:rPr>
            </w:pPr>
          </w:p>
        </w:tc>
        <w:tc>
          <w:tcPr>
            <w:tcW w:w="1034" w:type="pct"/>
            <w:gridSpan w:val="3"/>
            <w:tcBorders>
              <w:top w:val="single" w:sz="4" w:space="0" w:color="auto"/>
              <w:left w:val="single" w:sz="4" w:space="0" w:color="auto"/>
              <w:right w:val="single" w:sz="4" w:space="0" w:color="auto"/>
            </w:tcBorders>
            <w:vAlign w:val="center"/>
          </w:tcPr>
          <w:p w:rsidR="00EE24BE" w:rsidRPr="00DA4B9F" w:rsidRDefault="00EE24BE" w:rsidP="000C6C60">
            <w:pPr>
              <w:rPr>
                <w:rFonts w:ascii="Vodafone Rg" w:hAnsi="Vodafone Rg"/>
                <w:sz w:val="20"/>
                <w:szCs w:val="20"/>
                <w:highlight w:val="yellow"/>
                <w:lang w:val="en-GB"/>
              </w:rPr>
            </w:pPr>
          </w:p>
        </w:tc>
        <w:tc>
          <w:tcPr>
            <w:tcW w:w="503" w:type="pct"/>
            <w:gridSpan w:val="2"/>
            <w:tcBorders>
              <w:top w:val="single" w:sz="4" w:space="0" w:color="auto"/>
              <w:left w:val="single" w:sz="4" w:space="0" w:color="auto"/>
              <w:right w:val="single" w:sz="4" w:space="0" w:color="auto"/>
            </w:tcBorders>
            <w:shd w:val="clear" w:color="auto" w:fill="BFBFBF" w:themeFill="background1" w:themeFillShade="BF"/>
            <w:vAlign w:val="center"/>
          </w:tcPr>
          <w:p w:rsidR="00EE24BE" w:rsidRPr="00E55C62" w:rsidRDefault="00EE24BE" w:rsidP="000C6C60">
            <w:pPr>
              <w:rPr>
                <w:rFonts w:ascii="Vodafone Rg" w:hAnsi="Vodafone Rg"/>
                <w:b/>
                <w:sz w:val="20"/>
                <w:szCs w:val="20"/>
                <w:lang w:val="en-GB"/>
              </w:rPr>
            </w:pPr>
          </w:p>
        </w:tc>
        <w:tc>
          <w:tcPr>
            <w:tcW w:w="1186" w:type="pct"/>
            <w:gridSpan w:val="3"/>
            <w:tcBorders>
              <w:top w:val="single" w:sz="4" w:space="0" w:color="auto"/>
              <w:left w:val="single" w:sz="4" w:space="0" w:color="auto"/>
              <w:right w:val="single" w:sz="4" w:space="0" w:color="auto"/>
            </w:tcBorders>
            <w:vAlign w:val="center"/>
          </w:tcPr>
          <w:p w:rsidR="00EE24BE" w:rsidRPr="00D33E83" w:rsidRDefault="00EE24BE" w:rsidP="000C6C60">
            <w:pPr>
              <w:rPr>
                <w:rFonts w:ascii="Vodafone Rg" w:hAnsi="Vodafone Rg"/>
                <w:sz w:val="20"/>
                <w:szCs w:val="20"/>
                <w:lang w:val="es-ES_tradnl"/>
              </w:rPr>
            </w:pPr>
          </w:p>
        </w:tc>
        <w:tc>
          <w:tcPr>
            <w:tcW w:w="558" w:type="pct"/>
            <w:gridSpan w:val="4"/>
            <w:tcBorders>
              <w:top w:val="single" w:sz="4" w:space="0" w:color="auto"/>
              <w:left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sz w:val="20"/>
                <w:szCs w:val="20"/>
                <w:lang w:val="en-GB"/>
              </w:rPr>
            </w:pPr>
          </w:p>
        </w:tc>
        <w:tc>
          <w:tcPr>
            <w:tcW w:w="1169" w:type="pct"/>
            <w:gridSpan w:val="2"/>
            <w:tcBorders>
              <w:top w:val="single" w:sz="4" w:space="0" w:color="auto"/>
              <w:left w:val="single" w:sz="4" w:space="0" w:color="auto"/>
              <w:right w:val="single" w:sz="4" w:space="0" w:color="auto"/>
            </w:tcBorders>
            <w:vAlign w:val="center"/>
          </w:tcPr>
          <w:p w:rsidR="00EE24BE" w:rsidRPr="00D33E83" w:rsidRDefault="00EE24BE" w:rsidP="000C6C60">
            <w:pPr>
              <w:rPr>
                <w:rFonts w:ascii="Vodafone Rg" w:hAnsi="Vodafone Rg"/>
                <w:sz w:val="20"/>
                <w:szCs w:val="20"/>
                <w:lang w:val="en-GB"/>
              </w:rPr>
            </w:pPr>
          </w:p>
        </w:tc>
      </w:tr>
      <w:tr w:rsidR="00EE24BE" w:rsidRPr="00901A2D" w:rsidTr="000C6C60">
        <w:tblPrEx>
          <w:tblLook w:val="00A0" w:firstRow="1" w:lastRow="0" w:firstColumn="1" w:lastColumn="0" w:noHBand="0" w:noVBand="0"/>
        </w:tblPrEx>
        <w:trPr>
          <w:trHeight w:val="841"/>
        </w:trPr>
        <w:tc>
          <w:tcPr>
            <w:tcW w:w="551" w:type="pct"/>
            <w:tcBorders>
              <w:top w:val="single" w:sz="4" w:space="0" w:color="auto"/>
              <w:left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sz w:val="20"/>
                <w:lang w:val="en-GB"/>
              </w:rPr>
            </w:pPr>
          </w:p>
        </w:tc>
        <w:tc>
          <w:tcPr>
            <w:tcW w:w="1537" w:type="pct"/>
            <w:gridSpan w:val="5"/>
            <w:tcBorders>
              <w:top w:val="single" w:sz="4" w:space="0" w:color="auto"/>
              <w:left w:val="single" w:sz="4" w:space="0" w:color="auto"/>
              <w:right w:val="single" w:sz="4" w:space="0" w:color="auto"/>
            </w:tcBorders>
            <w:vAlign w:val="center"/>
          </w:tcPr>
          <w:p w:rsidR="00EE24BE" w:rsidRPr="00042CE9" w:rsidRDefault="00EE24BE" w:rsidP="000C6C60">
            <w:pPr>
              <w:rPr>
                <w:rStyle w:val="nfasissutil1"/>
                <w:rFonts w:eastAsiaTheme="majorEastAsia"/>
                <w:szCs w:val="20"/>
                <w:lang w:val="es-ES_tradnl"/>
              </w:rPr>
            </w:pPr>
          </w:p>
        </w:tc>
        <w:tc>
          <w:tcPr>
            <w:tcW w:w="1186" w:type="pct"/>
            <w:gridSpan w:val="3"/>
            <w:tcBorders>
              <w:top w:val="single" w:sz="4" w:space="0" w:color="auto"/>
              <w:left w:val="single" w:sz="4" w:space="0" w:color="auto"/>
              <w:right w:val="single" w:sz="4" w:space="0" w:color="auto"/>
            </w:tcBorders>
            <w:shd w:val="clear" w:color="auto" w:fill="BFBFBF" w:themeFill="background1" w:themeFillShade="BF"/>
            <w:vAlign w:val="center"/>
          </w:tcPr>
          <w:p w:rsidR="00EE24BE" w:rsidRPr="00042CE9" w:rsidRDefault="00EE24BE" w:rsidP="000C6C60">
            <w:pPr>
              <w:rPr>
                <w:i/>
              </w:rPr>
            </w:pPr>
          </w:p>
        </w:tc>
        <w:tc>
          <w:tcPr>
            <w:tcW w:w="1727" w:type="pct"/>
            <w:gridSpan w:val="6"/>
            <w:tcBorders>
              <w:top w:val="single" w:sz="4" w:space="0" w:color="auto"/>
              <w:left w:val="single" w:sz="4" w:space="0" w:color="auto"/>
              <w:right w:val="single" w:sz="4" w:space="0" w:color="auto"/>
            </w:tcBorders>
            <w:vAlign w:val="center"/>
          </w:tcPr>
          <w:p w:rsidR="00EE24BE" w:rsidRPr="000560B3" w:rsidRDefault="00EE24BE" w:rsidP="000C6C60">
            <w:pPr>
              <w:rPr>
                <w:rStyle w:val="nfasissutil1"/>
                <w:rFonts w:ascii="Vodafone Rg" w:eastAsiaTheme="majorEastAsia" w:hAnsi="Vodafone Rg"/>
                <w:sz w:val="20"/>
                <w:lang w:val="en-GB"/>
              </w:rPr>
            </w:pPr>
          </w:p>
        </w:tc>
      </w:tr>
      <w:tr w:rsidR="00EE24BE" w:rsidRPr="00901A2D" w:rsidTr="000C6C60">
        <w:trPr>
          <w:trHeight w:val="556"/>
        </w:trPr>
        <w:tc>
          <w:tcPr>
            <w:tcW w:w="5000" w:type="pct"/>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color w:val="FFFFFF" w:themeColor="background1"/>
                <w:sz w:val="20"/>
                <w:lang w:val="en-GB"/>
              </w:rPr>
            </w:pPr>
          </w:p>
        </w:tc>
      </w:tr>
      <w:tr w:rsidR="00EE24BE" w:rsidRPr="00D33E83" w:rsidTr="000C6C60">
        <w:trPr>
          <w:trHeight w:val="517"/>
        </w:trPr>
        <w:tc>
          <w:tcPr>
            <w:tcW w:w="5000" w:type="pct"/>
            <w:gridSpan w:val="15"/>
            <w:vMerge w:val="restart"/>
            <w:tcBorders>
              <w:top w:val="single" w:sz="4" w:space="0" w:color="auto"/>
              <w:left w:val="single" w:sz="4" w:space="0" w:color="auto"/>
              <w:bottom w:val="single" w:sz="4" w:space="0" w:color="auto"/>
              <w:right w:val="single" w:sz="4" w:space="0" w:color="auto"/>
            </w:tcBorders>
            <w:vAlign w:val="center"/>
          </w:tcPr>
          <w:p w:rsidR="00EE24BE" w:rsidRPr="00D33E83" w:rsidRDefault="00EE24BE" w:rsidP="000C6C60">
            <w:pPr>
              <w:rPr>
                <w:rFonts w:ascii="Vodafone Rg" w:hAnsi="Vodafone Rg"/>
                <w:color w:val="808080" w:themeColor="background1" w:themeShade="80"/>
                <w:sz w:val="20"/>
                <w:lang w:val="es-ES_tradnl"/>
              </w:rPr>
            </w:pPr>
          </w:p>
        </w:tc>
      </w:tr>
      <w:tr w:rsidR="00EE24BE" w:rsidRPr="00D33E83" w:rsidTr="000C6C60">
        <w:trPr>
          <w:trHeight w:val="276"/>
        </w:trPr>
        <w:tc>
          <w:tcPr>
            <w:tcW w:w="5000" w:type="pct"/>
            <w:gridSpan w:val="15"/>
            <w:vMerge/>
            <w:tcBorders>
              <w:top w:val="single" w:sz="4" w:space="0" w:color="auto"/>
              <w:left w:val="single" w:sz="4" w:space="0" w:color="auto"/>
              <w:bottom w:val="single" w:sz="4" w:space="0" w:color="auto"/>
              <w:right w:val="single" w:sz="4" w:space="0" w:color="auto"/>
            </w:tcBorders>
            <w:vAlign w:val="center"/>
          </w:tcPr>
          <w:p w:rsidR="00EE24BE" w:rsidRPr="00D33E83" w:rsidRDefault="00EE24BE" w:rsidP="000C6C60">
            <w:pPr>
              <w:rPr>
                <w:rFonts w:ascii="Vodafone Rg" w:hAnsi="Vodafone Rg"/>
                <w:lang w:val="es-ES_tradnl"/>
              </w:rPr>
            </w:pPr>
          </w:p>
        </w:tc>
      </w:tr>
      <w:tr w:rsidR="00EE24BE" w:rsidRPr="000560B3" w:rsidTr="000C6C60">
        <w:trPr>
          <w:trHeight w:val="589"/>
        </w:trPr>
        <w:tc>
          <w:tcPr>
            <w:tcW w:w="1802" w:type="pct"/>
            <w:gridSpan w:val="5"/>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rsidR="00EE24BE" w:rsidRPr="00D33E83" w:rsidRDefault="00EE24BE" w:rsidP="000C6C60">
            <w:pPr>
              <w:rPr>
                <w:rFonts w:ascii="Vodafone Rg" w:hAnsi="Vodafone Rg"/>
                <w:b/>
                <w:color w:val="FFFFFF" w:themeColor="background1"/>
                <w:sz w:val="20"/>
                <w:lang w:val="es-ES_tradnl"/>
              </w:rPr>
            </w:pPr>
          </w:p>
        </w:tc>
        <w:tc>
          <w:tcPr>
            <w:tcW w:w="3198" w:type="pct"/>
            <w:gridSpan w:val="10"/>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rsidR="00EE24BE" w:rsidRPr="00D33E83" w:rsidRDefault="00EE24BE" w:rsidP="000C6C60">
            <w:pPr>
              <w:rPr>
                <w:rFonts w:ascii="Vodafone Rg" w:hAnsi="Vodafone Rg"/>
                <w:b/>
                <w:color w:val="FFFFFF" w:themeColor="background1"/>
                <w:sz w:val="20"/>
                <w:lang w:val="es-ES_tradnl"/>
              </w:rPr>
            </w:pPr>
          </w:p>
        </w:tc>
      </w:tr>
      <w:tr w:rsidR="00EE24BE" w:rsidRPr="00D33E83" w:rsidTr="000C6C60">
        <w:trPr>
          <w:trHeight w:val="1230"/>
        </w:trPr>
        <w:tc>
          <w:tcPr>
            <w:tcW w:w="1802" w:type="pct"/>
            <w:gridSpan w:val="5"/>
            <w:tcBorders>
              <w:top w:val="single" w:sz="4" w:space="0" w:color="auto"/>
              <w:left w:val="single" w:sz="4" w:space="0" w:color="auto"/>
              <w:bottom w:val="single" w:sz="4" w:space="0" w:color="auto"/>
              <w:right w:val="single" w:sz="4" w:space="0" w:color="000000"/>
            </w:tcBorders>
            <w:vAlign w:val="center"/>
          </w:tcPr>
          <w:p w:rsidR="00EE24BE" w:rsidRPr="0094169B" w:rsidRDefault="00EE24BE" w:rsidP="000C6C60">
            <w:pPr>
              <w:rPr>
                <w:rFonts w:ascii="Vodafone Rg" w:hAnsi="Vodafone Rg" w:cs="Calibri"/>
                <w:color w:val="808080" w:themeColor="background1" w:themeShade="80"/>
                <w:sz w:val="22"/>
                <w:szCs w:val="22"/>
              </w:rPr>
            </w:pPr>
          </w:p>
        </w:tc>
        <w:tc>
          <w:tcPr>
            <w:tcW w:w="3198" w:type="pct"/>
            <w:gridSpan w:val="10"/>
            <w:tcBorders>
              <w:top w:val="single" w:sz="4" w:space="0" w:color="auto"/>
              <w:left w:val="single" w:sz="4" w:space="0" w:color="auto"/>
              <w:bottom w:val="single" w:sz="4" w:space="0" w:color="auto"/>
              <w:right w:val="single" w:sz="4" w:space="0" w:color="000000"/>
            </w:tcBorders>
            <w:vAlign w:val="center"/>
          </w:tcPr>
          <w:p w:rsidR="00EE24BE" w:rsidRPr="00D33E83" w:rsidRDefault="00EE24BE" w:rsidP="000C6C60">
            <w:pPr>
              <w:rPr>
                <w:rFonts w:ascii="Vodafone Rg" w:hAnsi="Vodafone Rg"/>
                <w:i/>
                <w:color w:val="808080" w:themeColor="background1" w:themeShade="80"/>
                <w:sz w:val="20"/>
                <w:lang w:val="es-ES_tradnl"/>
              </w:rPr>
            </w:pPr>
          </w:p>
        </w:tc>
      </w:tr>
      <w:tr w:rsidR="00EE24BE" w:rsidRPr="00D33E83" w:rsidTr="000C6C60">
        <w:trPr>
          <w:trHeight w:val="1065"/>
        </w:trPr>
        <w:tc>
          <w:tcPr>
            <w:tcW w:w="5000" w:type="pct"/>
            <w:gridSpan w:val="15"/>
            <w:tcBorders>
              <w:top w:val="nil"/>
              <w:left w:val="nil"/>
              <w:bottom w:val="nil"/>
              <w:right w:val="nil"/>
            </w:tcBorders>
          </w:tcPr>
          <w:p w:rsidR="00EE24BE" w:rsidRPr="00D33E83" w:rsidRDefault="00EE24BE" w:rsidP="000C6C60">
            <w:pPr>
              <w:rPr>
                <w:rFonts w:ascii="Vodafone Rg" w:hAnsi="Vodafone Rg"/>
                <w:lang w:val="es-ES_tradnl"/>
              </w:rPr>
            </w:pPr>
          </w:p>
        </w:tc>
      </w:tr>
      <w:tr w:rsidR="00EE24BE" w:rsidRPr="000560B3" w:rsidTr="000C6C60">
        <w:trPr>
          <w:gridAfter w:val="1"/>
          <w:wAfter w:w="396" w:type="pct"/>
          <w:trHeight w:val="504"/>
        </w:trPr>
        <w:tc>
          <w:tcPr>
            <w:tcW w:w="1224" w:type="pct"/>
            <w:gridSpan w:val="3"/>
            <w:tcBorders>
              <w:top w:val="single" w:sz="4" w:space="0" w:color="auto"/>
              <w:left w:val="single" w:sz="4" w:space="0" w:color="auto"/>
              <w:bottom w:val="single" w:sz="4" w:space="0" w:color="auto"/>
              <w:right w:val="single" w:sz="4" w:space="0" w:color="auto"/>
            </w:tcBorders>
            <w:shd w:val="clear" w:color="auto" w:fill="FF0000"/>
            <w:vAlign w:val="center"/>
          </w:tcPr>
          <w:p w:rsidR="00EE24BE" w:rsidRPr="00360E64" w:rsidRDefault="00EE24BE" w:rsidP="000C6C60">
            <w:pPr>
              <w:rPr>
                <w:rFonts w:ascii="Vodafone Rg" w:hAnsi="Vodafone Rg"/>
                <w:b/>
                <w:color w:val="FFFFFF" w:themeColor="background1"/>
              </w:rPr>
            </w:pPr>
            <w:r w:rsidRPr="00360E64">
              <w:rPr>
                <w:rFonts w:ascii="Vodafone Rg" w:hAnsi="Vodafone Rg"/>
                <w:b/>
                <w:color w:val="FFFFFF" w:themeColor="background1"/>
              </w:rPr>
              <w:t>Código de requerimiento</w:t>
            </w:r>
          </w:p>
        </w:tc>
        <w:tc>
          <w:tcPr>
            <w:tcW w:w="2164" w:type="pct"/>
            <w:gridSpan w:val="8"/>
            <w:tcBorders>
              <w:top w:val="single" w:sz="4" w:space="0" w:color="auto"/>
              <w:left w:val="nil"/>
              <w:bottom w:val="single" w:sz="4" w:space="0" w:color="auto"/>
              <w:right w:val="single" w:sz="4" w:space="0" w:color="auto"/>
            </w:tcBorders>
            <w:shd w:val="clear" w:color="auto" w:fill="BFBFBF" w:themeFill="background1" w:themeFillShade="BF"/>
            <w:vAlign w:val="center"/>
          </w:tcPr>
          <w:p w:rsidR="00EE24BE" w:rsidRPr="00360E64" w:rsidRDefault="00EE24BE" w:rsidP="000C6C60">
            <w:pPr>
              <w:rPr>
                <w:rFonts w:ascii="Vodafone Rg" w:hAnsi="Vodafone Rg"/>
                <w:b/>
                <w:color w:val="FFFFFF" w:themeColor="background1"/>
                <w:sz w:val="20"/>
              </w:rPr>
            </w:pPr>
            <w:r w:rsidRPr="00360E64">
              <w:rPr>
                <w:rFonts w:ascii="Vodafone Rg" w:hAnsi="Vodafone Rg"/>
                <w:b/>
                <w:color w:val="FFFFFF" w:themeColor="background1"/>
                <w:sz w:val="20"/>
              </w:rPr>
              <w:t>Códigos de requerimientos relacionados</w:t>
            </w:r>
          </w:p>
        </w:tc>
        <w:tc>
          <w:tcPr>
            <w:tcW w:w="1216"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color w:val="FFFFFF" w:themeColor="background1"/>
                <w:sz w:val="20"/>
                <w:lang w:val="en-GB"/>
              </w:rPr>
            </w:pPr>
            <w:r w:rsidRPr="00360E64">
              <w:rPr>
                <w:rFonts w:ascii="Vodafone Rg" w:hAnsi="Vodafone Rg"/>
                <w:b/>
                <w:color w:val="FFFFFF" w:themeColor="background1"/>
                <w:sz w:val="20"/>
              </w:rPr>
              <w:t>D</w:t>
            </w:r>
            <w:r w:rsidRPr="00143896">
              <w:rPr>
                <w:rFonts w:ascii="Vodafone Rg" w:hAnsi="Vodafone Rg"/>
                <w:b/>
                <w:color w:val="FFFFFF" w:themeColor="background1"/>
                <w:sz w:val="20"/>
              </w:rPr>
              <w:t xml:space="preserve">escripción corta del </w:t>
            </w:r>
            <w:proofErr w:type="spellStart"/>
            <w:r>
              <w:rPr>
                <w:rFonts w:ascii="Vodafone Rg" w:hAnsi="Vodafone Rg"/>
                <w:b/>
                <w:color w:val="FFFFFF" w:themeColor="background1"/>
                <w:sz w:val="20"/>
                <w:lang w:val="en-GB"/>
              </w:rPr>
              <w:t>requerimiento</w:t>
            </w:r>
            <w:proofErr w:type="spellEnd"/>
          </w:p>
        </w:tc>
      </w:tr>
      <w:tr w:rsidR="00EE24BE" w:rsidRPr="00901A2D" w:rsidTr="000C6C60">
        <w:trPr>
          <w:gridAfter w:val="1"/>
          <w:wAfter w:w="396" w:type="pct"/>
          <w:trHeight w:val="892"/>
        </w:trPr>
        <w:tc>
          <w:tcPr>
            <w:tcW w:w="1224" w:type="pct"/>
            <w:gridSpan w:val="3"/>
            <w:tcBorders>
              <w:top w:val="nil"/>
              <w:left w:val="single" w:sz="4" w:space="0" w:color="auto"/>
              <w:right w:val="single" w:sz="4" w:space="0" w:color="auto"/>
            </w:tcBorders>
            <w:vAlign w:val="center"/>
          </w:tcPr>
          <w:p w:rsidR="00EE24BE" w:rsidRPr="005F481F" w:rsidRDefault="00EE24BE" w:rsidP="000C6C60">
            <w:pPr>
              <w:rPr>
                <w:rFonts w:ascii="Vodafone Rg" w:hAnsi="Vodafone Rg"/>
                <w:sz w:val="20"/>
              </w:rPr>
            </w:pPr>
          </w:p>
        </w:tc>
        <w:tc>
          <w:tcPr>
            <w:tcW w:w="2164" w:type="pct"/>
            <w:gridSpan w:val="8"/>
            <w:tcBorders>
              <w:top w:val="single" w:sz="4" w:space="0" w:color="auto"/>
              <w:left w:val="nil"/>
              <w:right w:val="single" w:sz="4" w:space="0" w:color="auto"/>
            </w:tcBorders>
            <w:vAlign w:val="center"/>
          </w:tcPr>
          <w:p w:rsidR="00EE24BE" w:rsidRPr="005F481F" w:rsidRDefault="00EE24BE" w:rsidP="000C6C60">
            <w:pPr>
              <w:rPr>
                <w:rFonts w:ascii="Vodafone Rg" w:hAnsi="Vodafone Rg"/>
                <w:sz w:val="20"/>
              </w:rPr>
            </w:pPr>
          </w:p>
        </w:tc>
        <w:tc>
          <w:tcPr>
            <w:tcW w:w="1216" w:type="pct"/>
            <w:gridSpan w:val="3"/>
            <w:tcBorders>
              <w:top w:val="single" w:sz="4" w:space="0" w:color="auto"/>
              <w:left w:val="nil"/>
              <w:right w:val="single" w:sz="4" w:space="0" w:color="auto"/>
            </w:tcBorders>
            <w:vAlign w:val="center"/>
          </w:tcPr>
          <w:p w:rsidR="00EE24BE" w:rsidRPr="00A64981" w:rsidRDefault="00EE24BE" w:rsidP="000C6C60">
            <w:pPr>
              <w:rPr>
                <w:rFonts w:ascii="Vodafone Rg" w:hAnsi="Vodafone Rg"/>
                <w:b/>
                <w:sz w:val="20"/>
              </w:rPr>
            </w:pPr>
            <w:r>
              <w:rPr>
                <w:rFonts w:ascii="Vodafone Rg" w:hAnsi="Vodafone Rg"/>
                <w:b/>
                <w:i/>
                <w:iCs/>
              </w:rPr>
              <w:t>Requisitos de comisiones</w:t>
            </w:r>
          </w:p>
        </w:tc>
      </w:tr>
      <w:tr w:rsidR="00EE24BE" w:rsidRPr="00901A2D" w:rsidTr="000C6C60">
        <w:trPr>
          <w:gridAfter w:val="1"/>
          <w:wAfter w:w="396" w:type="pct"/>
          <w:trHeight w:val="892"/>
        </w:trPr>
        <w:tc>
          <w:tcPr>
            <w:tcW w:w="1224" w:type="pct"/>
            <w:gridSpan w:val="3"/>
            <w:tcBorders>
              <w:top w:val="nil"/>
              <w:left w:val="single" w:sz="4" w:space="0" w:color="auto"/>
              <w:right w:val="single" w:sz="4" w:space="0" w:color="auto"/>
            </w:tcBorders>
            <w:vAlign w:val="center"/>
          </w:tcPr>
          <w:p w:rsidR="00EE24BE" w:rsidRPr="002C4460" w:rsidRDefault="00EE24BE" w:rsidP="000C6C60">
            <w:pPr>
              <w:rPr>
                <w:rStyle w:val="nfasissutil1"/>
                <w:rFonts w:ascii="Vodafone Rg" w:eastAsiaTheme="majorEastAsia" w:hAnsi="Vodafone Rg"/>
                <w:b/>
                <w:sz w:val="20"/>
                <w:lang w:val="es-ES_tradnl"/>
              </w:rPr>
            </w:pPr>
            <w:r>
              <w:rPr>
                <w:rStyle w:val="nfasissutil1"/>
                <w:rFonts w:ascii="Vodafone Rg" w:eastAsiaTheme="majorEastAsia" w:hAnsi="Vodafone Rg"/>
                <w:b/>
                <w:sz w:val="20"/>
                <w:lang w:val="es-ES_tradnl"/>
              </w:rPr>
              <w:t>2_ 003</w:t>
            </w:r>
          </w:p>
        </w:tc>
        <w:tc>
          <w:tcPr>
            <w:tcW w:w="2164" w:type="pct"/>
            <w:gridSpan w:val="8"/>
            <w:tcBorders>
              <w:top w:val="single" w:sz="4" w:space="0" w:color="auto"/>
              <w:left w:val="nil"/>
              <w:right w:val="single" w:sz="4" w:space="0" w:color="auto"/>
            </w:tcBorders>
            <w:vAlign w:val="center"/>
          </w:tcPr>
          <w:p w:rsidR="00EE24BE" w:rsidRPr="00D33E83" w:rsidRDefault="00EE24BE" w:rsidP="000C6C60">
            <w:pPr>
              <w:rPr>
                <w:rFonts w:ascii="Vodafone Rg" w:hAnsi="Vodafone Rg"/>
                <w:sz w:val="20"/>
                <w:lang w:val="es-ES_tradnl"/>
              </w:rPr>
            </w:pPr>
          </w:p>
        </w:tc>
        <w:tc>
          <w:tcPr>
            <w:tcW w:w="1216" w:type="pct"/>
            <w:gridSpan w:val="3"/>
            <w:tcBorders>
              <w:top w:val="single" w:sz="4" w:space="0" w:color="auto"/>
              <w:left w:val="nil"/>
              <w:right w:val="single" w:sz="4" w:space="0" w:color="auto"/>
            </w:tcBorders>
            <w:vAlign w:val="center"/>
          </w:tcPr>
          <w:p w:rsidR="00EE24BE" w:rsidRPr="007B7CDE" w:rsidRDefault="00EE24BE" w:rsidP="000C6C60">
            <w:pPr>
              <w:rPr>
                <w:rStyle w:val="nfasissutil1"/>
                <w:rFonts w:ascii="Vodafone Rg" w:eastAsiaTheme="majorEastAsia" w:hAnsi="Vodafone Rg"/>
                <w:sz w:val="20"/>
                <w:lang w:val="es-ES_tradnl"/>
              </w:rPr>
            </w:pPr>
          </w:p>
        </w:tc>
      </w:tr>
      <w:tr w:rsidR="00EE24BE" w:rsidRPr="000560B3" w:rsidTr="000C6C60">
        <w:tblPrEx>
          <w:tblLook w:val="00A0" w:firstRow="1" w:lastRow="0" w:firstColumn="1" w:lastColumn="0" w:noHBand="0" w:noVBand="0"/>
        </w:tblPrEx>
        <w:trPr>
          <w:gridAfter w:val="1"/>
          <w:wAfter w:w="396" w:type="pct"/>
          <w:trHeight w:val="1398"/>
        </w:trPr>
        <w:tc>
          <w:tcPr>
            <w:tcW w:w="734" w:type="pct"/>
            <w:gridSpan w:val="2"/>
            <w:tcBorders>
              <w:top w:val="single" w:sz="4" w:space="0" w:color="auto"/>
              <w:left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sz w:val="20"/>
                <w:szCs w:val="20"/>
                <w:lang w:val="en-GB"/>
              </w:rPr>
            </w:pPr>
            <w:r>
              <w:rPr>
                <w:rFonts w:ascii="Vodafone Rg" w:hAnsi="Vodafone Rg"/>
                <w:b/>
                <w:color w:val="FFFFFF" w:themeColor="background1"/>
                <w:sz w:val="20"/>
                <w:szCs w:val="20"/>
                <w:lang w:val="en-GB"/>
              </w:rPr>
              <w:t>Versio</w:t>
            </w:r>
            <w:r w:rsidRPr="000560B3">
              <w:rPr>
                <w:rFonts w:ascii="Vodafone Rg" w:hAnsi="Vodafone Rg"/>
                <w:b/>
                <w:color w:val="FFFFFF" w:themeColor="background1"/>
                <w:sz w:val="20"/>
                <w:szCs w:val="20"/>
                <w:lang w:val="en-GB"/>
              </w:rPr>
              <w:t>n</w:t>
            </w:r>
          </w:p>
        </w:tc>
        <w:tc>
          <w:tcPr>
            <w:tcW w:w="490" w:type="pct"/>
            <w:tcBorders>
              <w:top w:val="single" w:sz="4" w:space="0" w:color="auto"/>
              <w:left w:val="single" w:sz="4" w:space="0" w:color="auto"/>
              <w:right w:val="single" w:sz="4" w:space="0" w:color="auto"/>
            </w:tcBorders>
            <w:vAlign w:val="center"/>
          </w:tcPr>
          <w:p w:rsidR="00EE24BE" w:rsidRPr="00DA4B9F" w:rsidRDefault="00EE24BE" w:rsidP="000C6C60">
            <w:pPr>
              <w:rPr>
                <w:rFonts w:ascii="Vodafone Rg" w:hAnsi="Vodafone Rg"/>
                <w:sz w:val="20"/>
                <w:szCs w:val="20"/>
                <w:highlight w:val="yellow"/>
                <w:lang w:val="en-GB"/>
              </w:rPr>
            </w:pPr>
            <w:r>
              <w:rPr>
                <w:rStyle w:val="nfasissutil1"/>
                <w:rFonts w:ascii="Vodafone Rg" w:eastAsiaTheme="majorEastAsia" w:hAnsi="Vodafone Rg"/>
                <w:sz w:val="20"/>
                <w:szCs w:val="20"/>
                <w:lang w:val="en-GB"/>
              </w:rPr>
              <w:t>1</w:t>
            </w:r>
          </w:p>
        </w:tc>
        <w:tc>
          <w:tcPr>
            <w:tcW w:w="1285" w:type="pct"/>
            <w:gridSpan w:val="4"/>
            <w:tcBorders>
              <w:top w:val="single" w:sz="4" w:space="0" w:color="auto"/>
              <w:left w:val="single" w:sz="4" w:space="0" w:color="auto"/>
              <w:right w:val="single" w:sz="4" w:space="0" w:color="auto"/>
            </w:tcBorders>
            <w:shd w:val="clear" w:color="auto" w:fill="BFBFBF" w:themeFill="background1" w:themeFillShade="BF"/>
            <w:vAlign w:val="center"/>
          </w:tcPr>
          <w:p w:rsidR="00EE24BE" w:rsidRPr="00E55C62" w:rsidRDefault="00EE24BE" w:rsidP="000C6C60">
            <w:pPr>
              <w:rPr>
                <w:rFonts w:ascii="Vodafone Rg" w:hAnsi="Vodafone Rg"/>
                <w:b/>
                <w:sz w:val="20"/>
                <w:szCs w:val="20"/>
                <w:lang w:val="en-GB"/>
              </w:rPr>
            </w:pPr>
            <w:r w:rsidRPr="00F57490">
              <w:rPr>
                <w:rFonts w:ascii="Vodafone Rg" w:hAnsi="Vodafone Rg"/>
                <w:b/>
                <w:color w:val="FFFFFF" w:themeColor="background1"/>
                <w:sz w:val="20"/>
                <w:szCs w:val="20"/>
                <w:lang w:val="en-GB"/>
              </w:rPr>
              <w:t>Status</w:t>
            </w:r>
          </w:p>
        </w:tc>
        <w:tc>
          <w:tcPr>
            <w:tcW w:w="879" w:type="pct"/>
            <w:gridSpan w:val="4"/>
            <w:tcBorders>
              <w:top w:val="single" w:sz="4" w:space="0" w:color="auto"/>
              <w:left w:val="single" w:sz="4" w:space="0" w:color="auto"/>
              <w:right w:val="single" w:sz="4" w:space="0" w:color="auto"/>
            </w:tcBorders>
            <w:vAlign w:val="center"/>
          </w:tcPr>
          <w:p w:rsidR="00EE24BE" w:rsidRPr="004F2847" w:rsidRDefault="00EE24BE" w:rsidP="000C6C60">
            <w:pPr>
              <w:rPr>
                <w:rFonts w:ascii="Vodafone Rg" w:eastAsiaTheme="majorEastAsia" w:hAnsi="Vodafone Rg"/>
                <w:i/>
                <w:iCs/>
                <w:color w:val="808080"/>
                <w:sz w:val="20"/>
                <w:szCs w:val="20"/>
                <w:lang w:val="es-ES_tradnl"/>
              </w:rPr>
            </w:pPr>
            <w:r w:rsidRPr="00D33E83">
              <w:rPr>
                <w:rStyle w:val="nfasissutil1"/>
                <w:rFonts w:ascii="Vodafone Rg" w:eastAsiaTheme="majorEastAsia" w:hAnsi="Vodafone Rg"/>
                <w:sz w:val="20"/>
                <w:szCs w:val="20"/>
                <w:lang w:val="es-ES_tradnl"/>
              </w:rPr>
              <w:t>Trabajo en curso</w:t>
            </w:r>
          </w:p>
        </w:tc>
        <w:tc>
          <w:tcPr>
            <w:tcW w:w="427" w:type="pct"/>
            <w:tcBorders>
              <w:top w:val="single" w:sz="4" w:space="0" w:color="auto"/>
              <w:left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sz w:val="20"/>
                <w:szCs w:val="20"/>
                <w:lang w:val="en-GB"/>
              </w:rPr>
            </w:pPr>
            <w:proofErr w:type="spellStart"/>
            <w:r>
              <w:rPr>
                <w:rFonts w:ascii="Vodafone Rg" w:hAnsi="Vodafone Rg"/>
                <w:b/>
                <w:color w:val="FFFFFF" w:themeColor="background1"/>
                <w:sz w:val="20"/>
                <w:szCs w:val="20"/>
                <w:lang w:val="en-GB"/>
              </w:rPr>
              <w:t>Autor</w:t>
            </w:r>
            <w:proofErr w:type="spellEnd"/>
          </w:p>
        </w:tc>
        <w:tc>
          <w:tcPr>
            <w:tcW w:w="789" w:type="pct"/>
            <w:gridSpan w:val="2"/>
            <w:tcBorders>
              <w:top w:val="single" w:sz="4" w:space="0" w:color="auto"/>
              <w:left w:val="single" w:sz="4" w:space="0" w:color="auto"/>
              <w:right w:val="single" w:sz="4" w:space="0" w:color="auto"/>
            </w:tcBorders>
            <w:vAlign w:val="center"/>
          </w:tcPr>
          <w:p w:rsidR="00EE24BE" w:rsidRPr="00D33E83" w:rsidRDefault="00EE24BE" w:rsidP="000C6C60">
            <w:pPr>
              <w:rPr>
                <w:rFonts w:ascii="Vodafone Rg" w:hAnsi="Vodafone Rg"/>
                <w:sz w:val="20"/>
                <w:szCs w:val="20"/>
                <w:lang w:val="en-GB"/>
              </w:rPr>
            </w:pPr>
            <w:r>
              <w:rPr>
                <w:rStyle w:val="nfasissutil1"/>
                <w:rFonts w:eastAsiaTheme="majorEastAsia"/>
                <w:lang w:val="es-ES_tradnl"/>
              </w:rPr>
              <w:t>Mmarti69</w:t>
            </w:r>
          </w:p>
        </w:tc>
      </w:tr>
      <w:tr w:rsidR="00EE24BE" w:rsidRPr="007D4712" w:rsidTr="000C6C60">
        <w:tblPrEx>
          <w:tblLook w:val="00A0" w:firstRow="1" w:lastRow="0" w:firstColumn="1" w:lastColumn="0" w:noHBand="0" w:noVBand="0"/>
        </w:tblPrEx>
        <w:trPr>
          <w:gridAfter w:val="1"/>
          <w:wAfter w:w="396" w:type="pct"/>
          <w:trHeight w:val="841"/>
        </w:trPr>
        <w:tc>
          <w:tcPr>
            <w:tcW w:w="734" w:type="pct"/>
            <w:gridSpan w:val="2"/>
            <w:tcBorders>
              <w:top w:val="single" w:sz="4" w:space="0" w:color="auto"/>
              <w:left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sz w:val="20"/>
                <w:lang w:val="en-GB"/>
              </w:rPr>
            </w:pPr>
            <w:proofErr w:type="spellStart"/>
            <w:r>
              <w:rPr>
                <w:rFonts w:ascii="Vodafone Rg" w:hAnsi="Vodafone Rg"/>
                <w:b/>
                <w:color w:val="FFFFFF" w:themeColor="background1"/>
                <w:sz w:val="20"/>
                <w:lang w:val="en-GB"/>
              </w:rPr>
              <w:t>Prioridad</w:t>
            </w:r>
            <w:proofErr w:type="spellEnd"/>
          </w:p>
        </w:tc>
        <w:tc>
          <w:tcPr>
            <w:tcW w:w="1775" w:type="pct"/>
            <w:gridSpan w:val="5"/>
            <w:tcBorders>
              <w:top w:val="single" w:sz="4" w:space="0" w:color="auto"/>
              <w:left w:val="single" w:sz="4" w:space="0" w:color="auto"/>
              <w:right w:val="single" w:sz="4" w:space="0" w:color="auto"/>
            </w:tcBorders>
            <w:vAlign w:val="center"/>
          </w:tcPr>
          <w:p w:rsidR="00EE24BE" w:rsidRPr="00042CE9" w:rsidRDefault="00EE24BE" w:rsidP="000C6C60">
            <w:pPr>
              <w:rPr>
                <w:rStyle w:val="nfasissutil1"/>
                <w:rFonts w:eastAsiaTheme="majorEastAsia"/>
                <w:szCs w:val="20"/>
                <w:lang w:val="es-ES_tradnl"/>
              </w:rPr>
            </w:pPr>
          </w:p>
        </w:tc>
        <w:tc>
          <w:tcPr>
            <w:tcW w:w="879" w:type="pct"/>
            <w:gridSpan w:val="4"/>
            <w:tcBorders>
              <w:top w:val="single" w:sz="4" w:space="0" w:color="auto"/>
              <w:left w:val="single" w:sz="4" w:space="0" w:color="auto"/>
              <w:right w:val="single" w:sz="4" w:space="0" w:color="auto"/>
            </w:tcBorders>
            <w:shd w:val="clear" w:color="auto" w:fill="BFBFBF" w:themeFill="background1" w:themeFillShade="BF"/>
            <w:vAlign w:val="center"/>
          </w:tcPr>
          <w:p w:rsidR="00EE24BE" w:rsidRPr="00E55C62" w:rsidRDefault="00EE24BE" w:rsidP="000C6C60">
            <w:pPr>
              <w:rPr>
                <w:rFonts w:ascii="Vodafone Rg" w:hAnsi="Vodafone Rg"/>
                <w:b/>
                <w:iCs/>
                <w:color w:val="FFFFFF" w:themeColor="background1"/>
                <w:sz w:val="20"/>
              </w:rPr>
            </w:pPr>
            <w:r w:rsidRPr="00E55C62">
              <w:rPr>
                <w:rFonts w:ascii="Vodafone Rg" w:hAnsi="Vodafone Rg"/>
                <w:b/>
                <w:iCs/>
                <w:color w:val="FFFFFF" w:themeColor="background1"/>
                <w:sz w:val="20"/>
              </w:rPr>
              <w:t>Sistemas afectados</w:t>
            </w:r>
          </w:p>
          <w:p w:rsidR="00EE24BE" w:rsidRPr="00042CE9" w:rsidRDefault="00EE24BE" w:rsidP="000C6C60">
            <w:pPr>
              <w:rPr>
                <w:i/>
              </w:rPr>
            </w:pPr>
            <w:r w:rsidRPr="00042CE9">
              <w:rPr>
                <w:rFonts w:ascii="Vodafone Rg" w:hAnsi="Vodafone Rg"/>
                <w:b/>
                <w:iCs/>
                <w:color w:val="FFFFFF" w:themeColor="background1"/>
                <w:sz w:val="20"/>
              </w:rPr>
              <w:t>(a nivel usuario)</w:t>
            </w:r>
          </w:p>
        </w:tc>
        <w:tc>
          <w:tcPr>
            <w:tcW w:w="1216" w:type="pct"/>
            <w:gridSpan w:val="3"/>
            <w:tcBorders>
              <w:top w:val="single" w:sz="4" w:space="0" w:color="auto"/>
              <w:left w:val="single" w:sz="4" w:space="0" w:color="auto"/>
              <w:right w:val="single" w:sz="4" w:space="0" w:color="auto"/>
            </w:tcBorders>
            <w:vAlign w:val="center"/>
          </w:tcPr>
          <w:p w:rsidR="00EE24BE" w:rsidRPr="00073969" w:rsidRDefault="00EE24BE" w:rsidP="000C6C60">
            <w:pPr>
              <w:rPr>
                <w:rStyle w:val="nfasissutil1"/>
                <w:rFonts w:ascii="Arial" w:hAnsi="Arial" w:cs="Arial"/>
                <w:i w:val="0"/>
                <w:iCs w:val="0"/>
                <w:color w:val="C00000"/>
                <w:sz w:val="20"/>
                <w:szCs w:val="20"/>
              </w:rPr>
            </w:pPr>
            <w:r w:rsidRPr="00BD64AC">
              <w:rPr>
                <w:rStyle w:val="nfasissutil1"/>
                <w:rFonts w:eastAsiaTheme="majorEastAsia"/>
                <w:lang w:val="es-ES_tradnl"/>
              </w:rPr>
              <w:t>Callidus</w:t>
            </w:r>
          </w:p>
        </w:tc>
      </w:tr>
      <w:tr w:rsidR="00EE24BE" w:rsidRPr="00901A2D" w:rsidTr="000C6C60">
        <w:trPr>
          <w:gridAfter w:val="1"/>
          <w:wAfter w:w="396" w:type="pct"/>
          <w:trHeight w:val="556"/>
        </w:trPr>
        <w:tc>
          <w:tcPr>
            <w:tcW w:w="4604" w:type="pct"/>
            <w:gridSpan w:val="1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24BE" w:rsidRPr="000560B3" w:rsidRDefault="00EE24BE" w:rsidP="000C6C60">
            <w:pPr>
              <w:rPr>
                <w:rFonts w:ascii="Vodafone Rg" w:hAnsi="Vodafone Rg"/>
                <w:b/>
                <w:color w:val="FFFFFF" w:themeColor="background1"/>
                <w:sz w:val="20"/>
                <w:lang w:val="en-GB"/>
              </w:rPr>
            </w:pPr>
            <w:proofErr w:type="spellStart"/>
            <w:r>
              <w:rPr>
                <w:rFonts w:ascii="Vodafone Rg" w:hAnsi="Vodafone Rg"/>
                <w:b/>
                <w:color w:val="FFFFFF" w:themeColor="background1"/>
                <w:sz w:val="20"/>
                <w:lang w:val="en-GB"/>
              </w:rPr>
              <w:t>Descripción</w:t>
            </w:r>
            <w:proofErr w:type="spellEnd"/>
            <w:r>
              <w:rPr>
                <w:rFonts w:ascii="Vodafone Rg" w:hAnsi="Vodafone Rg"/>
                <w:b/>
                <w:color w:val="FFFFFF" w:themeColor="background1"/>
                <w:sz w:val="20"/>
                <w:lang w:val="en-GB"/>
              </w:rPr>
              <w:t xml:space="preserve"> </w:t>
            </w:r>
            <w:proofErr w:type="spellStart"/>
            <w:r>
              <w:rPr>
                <w:rFonts w:ascii="Vodafone Rg" w:hAnsi="Vodafone Rg"/>
                <w:b/>
                <w:color w:val="FFFFFF" w:themeColor="background1"/>
                <w:sz w:val="20"/>
                <w:lang w:val="en-GB"/>
              </w:rPr>
              <w:t>detallada</w:t>
            </w:r>
            <w:proofErr w:type="spellEnd"/>
            <w:r>
              <w:rPr>
                <w:rFonts w:ascii="Vodafone Rg" w:hAnsi="Vodafone Rg"/>
                <w:b/>
                <w:color w:val="FFFFFF" w:themeColor="background1"/>
                <w:sz w:val="20"/>
                <w:lang w:val="en-GB"/>
              </w:rPr>
              <w:t xml:space="preserve"> del </w:t>
            </w:r>
            <w:proofErr w:type="spellStart"/>
            <w:r>
              <w:rPr>
                <w:rFonts w:ascii="Vodafone Rg" w:hAnsi="Vodafone Rg"/>
                <w:b/>
                <w:color w:val="FFFFFF" w:themeColor="background1"/>
                <w:sz w:val="20"/>
                <w:lang w:val="en-GB"/>
              </w:rPr>
              <w:t>requerimiento</w:t>
            </w:r>
            <w:proofErr w:type="spellEnd"/>
          </w:p>
        </w:tc>
      </w:tr>
      <w:tr w:rsidR="00EE24BE" w:rsidRPr="00D33E83" w:rsidTr="000C6C60">
        <w:trPr>
          <w:gridAfter w:val="1"/>
          <w:wAfter w:w="396" w:type="pct"/>
          <w:trHeight w:val="517"/>
        </w:trPr>
        <w:tc>
          <w:tcPr>
            <w:tcW w:w="4604" w:type="pct"/>
            <w:gridSpan w:val="14"/>
            <w:vMerge w:val="restart"/>
            <w:tcBorders>
              <w:top w:val="single" w:sz="4" w:space="0" w:color="auto"/>
              <w:left w:val="single" w:sz="4" w:space="0" w:color="auto"/>
              <w:bottom w:val="single" w:sz="4" w:space="0" w:color="auto"/>
              <w:right w:val="single" w:sz="4" w:space="0" w:color="auto"/>
            </w:tcBorders>
            <w:vAlign w:val="center"/>
          </w:tcPr>
          <w:p w:rsidR="00EE24BE" w:rsidRDefault="00EE24BE" w:rsidP="000C6C60">
            <w:pPr>
              <w:rPr>
                <w:i/>
                <w:color w:val="0000FF"/>
                <w:lang w:val="es-ES_tradnl"/>
              </w:rPr>
            </w:pPr>
          </w:p>
          <w:p w:rsidR="00EE24BE" w:rsidRPr="003872F7" w:rsidRDefault="00EE24BE" w:rsidP="000C6C60">
            <w:pPr>
              <w:pStyle w:val="ListParagraph"/>
              <w:ind w:left="450"/>
              <w:rPr>
                <w:color w:val="0000FF"/>
              </w:rPr>
            </w:pPr>
            <w:r w:rsidRPr="003872F7">
              <w:rPr>
                <w:color w:val="0000FF"/>
              </w:rPr>
              <w:t>Para poder llevar a cabo el pago de esto modelo en Callidus identificamos las siguientes necesidades:</w:t>
            </w:r>
          </w:p>
          <w:p w:rsidR="00EE24BE" w:rsidRPr="003872F7" w:rsidRDefault="00EE24BE" w:rsidP="000C6C60">
            <w:pPr>
              <w:pStyle w:val="ListParagraph"/>
              <w:ind w:left="450"/>
              <w:rPr>
                <w:color w:val="0000FF"/>
              </w:rPr>
            </w:pPr>
          </w:p>
          <w:p w:rsidR="00EE24BE" w:rsidRPr="00C6253E" w:rsidRDefault="00EE24BE" w:rsidP="000C6C60">
            <w:pPr>
              <w:pStyle w:val="ListParagraph"/>
              <w:numPr>
                <w:ilvl w:val="0"/>
                <w:numId w:val="3"/>
              </w:numPr>
              <w:rPr>
                <w:color w:val="0000FF"/>
              </w:rPr>
            </w:pPr>
            <w:r w:rsidRPr="00C6253E">
              <w:rPr>
                <w:b/>
                <w:color w:val="0000FF"/>
                <w:u w:val="single"/>
              </w:rPr>
              <w:t>Adaptación/Creación de reglas</w:t>
            </w:r>
            <w:r w:rsidRPr="00C6253E">
              <w:rPr>
                <w:color w:val="0000FF"/>
              </w:rPr>
              <w:t>. Actualmente en Callidus contamos con un modelo con similitudes respecto al descrito en el requisito de negocio. Se trata del canal especialista microempresas.</w:t>
            </w:r>
          </w:p>
          <w:p w:rsidR="00EE24BE" w:rsidRDefault="00EE24BE" w:rsidP="000C6C60">
            <w:pPr>
              <w:ind w:left="810"/>
              <w:rPr>
                <w:color w:val="0000FF"/>
              </w:rPr>
            </w:pPr>
          </w:p>
          <w:p w:rsidR="00EE24BE" w:rsidRPr="00C6253E" w:rsidRDefault="00EE24BE" w:rsidP="000C6C60">
            <w:pPr>
              <w:ind w:left="810"/>
              <w:rPr>
                <w:color w:val="0000FF"/>
              </w:rPr>
            </w:pPr>
            <w:r w:rsidRPr="00C6253E">
              <w:rPr>
                <w:color w:val="0000FF"/>
              </w:rPr>
              <w:t>Las reglas utilizadas para el pago upfront son las siguientes:</w:t>
            </w:r>
          </w:p>
          <w:p w:rsidR="00EE24BE" w:rsidRDefault="00EE24BE" w:rsidP="00EE24BE">
            <w:pPr>
              <w:pStyle w:val="ListParagraph"/>
              <w:numPr>
                <w:ilvl w:val="0"/>
                <w:numId w:val="10"/>
              </w:numPr>
              <w:ind w:left="810"/>
              <w:rPr>
                <w:color w:val="0000FF"/>
                <w:lang w:val="en-GB"/>
              </w:rPr>
            </w:pPr>
            <w:r w:rsidRPr="00C6253E">
              <w:rPr>
                <w:color w:val="0000FF"/>
                <w:lang w:val="en-GB"/>
              </w:rPr>
              <w:t>DC - UNE Alta Upfront Commission</w:t>
            </w:r>
          </w:p>
          <w:p w:rsidR="00EE24BE" w:rsidRDefault="00EE24BE" w:rsidP="00EE24BE">
            <w:pPr>
              <w:pStyle w:val="ListParagraph"/>
              <w:numPr>
                <w:ilvl w:val="0"/>
                <w:numId w:val="10"/>
              </w:numPr>
              <w:ind w:left="810"/>
              <w:rPr>
                <w:color w:val="0000FF"/>
                <w:lang w:val="en-GB"/>
              </w:rPr>
            </w:pPr>
            <w:r w:rsidRPr="00C6253E">
              <w:rPr>
                <w:color w:val="0000FF"/>
                <w:lang w:val="en-GB"/>
              </w:rPr>
              <w:t>DC - UNE Data ADSL Upfront Commission</w:t>
            </w:r>
          </w:p>
          <w:p w:rsidR="00EE24BE" w:rsidRPr="00C6253E" w:rsidRDefault="00EE24BE" w:rsidP="00EE24BE">
            <w:pPr>
              <w:pStyle w:val="ListParagraph"/>
              <w:numPr>
                <w:ilvl w:val="0"/>
                <w:numId w:val="10"/>
              </w:numPr>
              <w:ind w:left="810"/>
              <w:rPr>
                <w:color w:val="0000FF"/>
                <w:lang w:val="en-GB"/>
              </w:rPr>
            </w:pPr>
            <w:r w:rsidRPr="00C6253E">
              <w:rPr>
                <w:color w:val="0000FF"/>
                <w:lang w:val="en-GB"/>
              </w:rPr>
              <w:t xml:space="preserve">DC - UNE Extra </w:t>
            </w:r>
            <w:proofErr w:type="spellStart"/>
            <w:r w:rsidRPr="00C6253E">
              <w:rPr>
                <w:color w:val="0000FF"/>
                <w:lang w:val="en-GB"/>
              </w:rPr>
              <w:t>Portabilidad</w:t>
            </w:r>
            <w:proofErr w:type="spellEnd"/>
            <w:r w:rsidRPr="00C6253E">
              <w:rPr>
                <w:color w:val="0000FF"/>
                <w:lang w:val="en-GB"/>
              </w:rPr>
              <w:t xml:space="preserve"> Upfront Commission</w:t>
            </w:r>
          </w:p>
          <w:p w:rsidR="00EE24BE" w:rsidRPr="00C6253E" w:rsidRDefault="00EE24BE" w:rsidP="00EE24BE">
            <w:pPr>
              <w:pStyle w:val="ListParagraph"/>
              <w:numPr>
                <w:ilvl w:val="0"/>
                <w:numId w:val="10"/>
              </w:numPr>
              <w:ind w:left="810"/>
              <w:rPr>
                <w:color w:val="0000FF"/>
              </w:rPr>
            </w:pPr>
            <w:r w:rsidRPr="00C6253E">
              <w:rPr>
                <w:color w:val="0000FF"/>
              </w:rPr>
              <w:t>DC-UNE-U-ME</w:t>
            </w:r>
          </w:p>
          <w:p w:rsidR="00EE24BE" w:rsidRPr="00C6253E" w:rsidRDefault="00EE24BE" w:rsidP="000C6C60">
            <w:pPr>
              <w:ind w:left="810"/>
              <w:rPr>
                <w:color w:val="0000FF"/>
              </w:rPr>
            </w:pPr>
          </w:p>
          <w:p w:rsidR="00EE24BE" w:rsidRPr="00C6253E" w:rsidRDefault="00EE24BE" w:rsidP="000C6C60">
            <w:pPr>
              <w:ind w:left="810"/>
              <w:rPr>
                <w:color w:val="0000FF"/>
              </w:rPr>
            </w:pPr>
            <w:r w:rsidRPr="00C6253E">
              <w:rPr>
                <w:color w:val="0000FF"/>
              </w:rPr>
              <w:t>Para el pago del Rappel se tienen las siguientes reglas:</w:t>
            </w:r>
          </w:p>
          <w:p w:rsidR="00EE24BE" w:rsidRDefault="00EE24BE" w:rsidP="00EE24BE">
            <w:pPr>
              <w:pStyle w:val="ListParagraph"/>
              <w:numPr>
                <w:ilvl w:val="0"/>
                <w:numId w:val="10"/>
              </w:numPr>
              <w:ind w:left="810"/>
              <w:rPr>
                <w:color w:val="0000FF"/>
                <w:lang w:val="en-GB"/>
              </w:rPr>
            </w:pPr>
            <w:r w:rsidRPr="00C6253E">
              <w:rPr>
                <w:color w:val="0000FF"/>
                <w:lang w:val="en-GB"/>
              </w:rPr>
              <w:t>DC-UNE-O-PME-Product-Points</w:t>
            </w:r>
          </w:p>
          <w:p w:rsidR="00EE24BE" w:rsidRPr="00C6253E" w:rsidRDefault="00EE24BE" w:rsidP="00EE24BE">
            <w:pPr>
              <w:pStyle w:val="ListParagraph"/>
              <w:numPr>
                <w:ilvl w:val="0"/>
                <w:numId w:val="10"/>
              </w:numPr>
              <w:ind w:left="810"/>
              <w:rPr>
                <w:color w:val="0000FF"/>
                <w:lang w:val="en-GB"/>
              </w:rPr>
            </w:pPr>
            <w:r w:rsidRPr="00C6253E">
              <w:rPr>
                <w:color w:val="0000FF"/>
                <w:lang w:val="en-GB"/>
              </w:rPr>
              <w:t>DC-CIF-UNE-O-PME-Client-Points</w:t>
            </w:r>
          </w:p>
          <w:p w:rsidR="00EE24BE" w:rsidRPr="00C6253E" w:rsidRDefault="00EE24BE" w:rsidP="00EE24BE">
            <w:pPr>
              <w:pStyle w:val="ListParagraph"/>
              <w:numPr>
                <w:ilvl w:val="0"/>
                <w:numId w:val="10"/>
              </w:numPr>
              <w:ind w:left="810"/>
              <w:rPr>
                <w:color w:val="0000FF"/>
              </w:rPr>
            </w:pPr>
            <w:r w:rsidRPr="00C6253E">
              <w:rPr>
                <w:color w:val="0000FF"/>
              </w:rPr>
              <w:t>SM-UNE-O-PME-</w:t>
            </w:r>
            <w:proofErr w:type="spellStart"/>
            <w:r w:rsidRPr="00C6253E">
              <w:rPr>
                <w:color w:val="0000FF"/>
              </w:rPr>
              <w:t>Payment</w:t>
            </w:r>
            <w:proofErr w:type="spellEnd"/>
          </w:p>
          <w:p w:rsidR="00EE24BE" w:rsidRPr="00C6253E" w:rsidRDefault="00EE24BE" w:rsidP="000C6C60">
            <w:pPr>
              <w:ind w:left="810"/>
              <w:rPr>
                <w:color w:val="0000FF"/>
              </w:rPr>
            </w:pPr>
          </w:p>
          <w:p w:rsidR="00EE24BE" w:rsidRDefault="00EE24BE" w:rsidP="000C6C60">
            <w:pPr>
              <w:ind w:left="810"/>
              <w:rPr>
                <w:color w:val="0000FF"/>
              </w:rPr>
            </w:pPr>
            <w:r w:rsidRPr="00C6253E">
              <w:rPr>
                <w:color w:val="0000FF"/>
              </w:rPr>
              <w:t>Entendemos que podría implementarse el modelo descrito en este documento realizando algunas adaptaciones y mejoras.</w:t>
            </w:r>
          </w:p>
          <w:p w:rsidR="00EE24BE" w:rsidRDefault="00EE24BE" w:rsidP="000C6C60">
            <w:pPr>
              <w:ind w:left="810"/>
              <w:rPr>
                <w:color w:val="0000FF"/>
              </w:rPr>
            </w:pPr>
          </w:p>
          <w:p w:rsidR="00EE24BE" w:rsidRPr="003A02C4" w:rsidRDefault="00EE24BE" w:rsidP="000C6C60">
            <w:pPr>
              <w:spacing w:before="100" w:beforeAutospacing="1" w:after="100" w:afterAutospacing="1"/>
              <w:rPr>
                <w:del w:id="29" w:author="Fernandez, Javier, Vodafone Spain" w:date="2017-12-15T10:46:00Z"/>
                <w:rFonts w:ascii="Calibri" w:hAnsi="Calibri" w:cs="Calibri"/>
                <w:color w:val="000000" w:themeColor="text1"/>
                <w:sz w:val="22"/>
                <w:szCs w:val="22"/>
              </w:rPr>
            </w:pPr>
            <w:r>
              <w:rPr>
                <w:rFonts w:ascii="Calibri" w:hAnsi="Calibri" w:cs="Calibri"/>
                <w:color w:val="806000" w:themeColor="accent4" w:themeShade="80"/>
                <w:sz w:val="22"/>
                <w:szCs w:val="22"/>
              </w:rPr>
              <w:t>[Dudas Viewnext 2018-02-01 - NSC</w:t>
            </w:r>
            <w:r w:rsidRPr="00483F69">
              <w:rPr>
                <w:rFonts w:ascii="Calibri" w:hAnsi="Calibri" w:cs="Calibri"/>
                <w:color w:val="806000" w:themeColor="accent4" w:themeShade="80"/>
                <w:sz w:val="22"/>
                <w:szCs w:val="22"/>
              </w:rPr>
              <w:t>:</w:t>
            </w:r>
            <w:r>
              <w:rPr>
                <w:rFonts w:ascii="Calibri" w:hAnsi="Calibri" w:cs="Calibri"/>
                <w:color w:val="806000" w:themeColor="accent4" w:themeShade="80"/>
                <w:sz w:val="22"/>
                <w:szCs w:val="22"/>
              </w:rPr>
              <w:t xml:space="preserve"> Realmente el hecho de que se implemente el modelo descrito mediante las reglas actuales o no es una decisión de Vodafone, ya que tiene </w:t>
            </w:r>
            <w:r>
              <w:rPr>
                <w:rFonts w:ascii="Calibri" w:hAnsi="Calibri" w:cs="Calibri"/>
                <w:color w:val="806000" w:themeColor="accent4" w:themeShade="80"/>
                <w:sz w:val="22"/>
                <w:szCs w:val="22"/>
              </w:rPr>
              <w:lastRenderedPageBreak/>
              <w:t>implicaciones no sólo en la “factibilidad y corrección” del cálculo sino en la “usabilidad” del mismo, es decir, tiene pros y contras utilizar las mismas reglas o crear unas nuevas, con créditos diferentes para monitorizar los resultados, reglas diferentes se pueden asignar a planes diferentes, etc. Dado que en este requisito Vodafone dice que “entienden que se podría implementar” de este modo, interpretamos que se solicita hacerlo así, a la espera de que se aclaren las dudas planteadas sobre el requisito de negocio y por tanto tengamos una foto completa del modelo de cálculo necesaria y la posibilidad o conveniencia de reutilizar reglas preexistentes]</w:t>
            </w:r>
          </w:p>
          <w:p w:rsidR="00EE24BE" w:rsidRDefault="00EE24BE" w:rsidP="000C6C60">
            <w:pPr>
              <w:ind w:left="810"/>
              <w:rPr>
                <w:color w:val="0000FF"/>
              </w:rPr>
            </w:pPr>
          </w:p>
          <w:p w:rsidR="00EE24BE" w:rsidRPr="00C6253E" w:rsidRDefault="00EE24BE" w:rsidP="000C6C60">
            <w:pPr>
              <w:ind w:left="810"/>
              <w:rPr>
                <w:color w:val="0000FF"/>
              </w:rPr>
            </w:pPr>
          </w:p>
          <w:p w:rsidR="00EE24BE" w:rsidRDefault="00EE24BE" w:rsidP="00EE24BE">
            <w:pPr>
              <w:pStyle w:val="ListParagraph"/>
              <w:numPr>
                <w:ilvl w:val="0"/>
                <w:numId w:val="10"/>
              </w:numPr>
              <w:ind w:left="810"/>
              <w:rPr>
                <w:color w:val="0000FF"/>
              </w:rPr>
            </w:pPr>
            <w:r w:rsidRPr="00C6253E">
              <w:rPr>
                <w:color w:val="0000FF"/>
              </w:rPr>
              <w:t>Asignación de conceptos y cuentas contables por productos.</w:t>
            </w:r>
          </w:p>
          <w:p w:rsidR="00EE24BE" w:rsidRDefault="00EE24BE" w:rsidP="000C6C60">
            <w:pPr>
              <w:rPr>
                <w:color w:val="0000FF"/>
              </w:rPr>
            </w:pPr>
          </w:p>
          <w:p w:rsidR="00EE24BE" w:rsidRPr="000E655F" w:rsidRDefault="00EE24BE" w:rsidP="000C6C60">
            <w:pPr>
              <w:rPr>
                <w:rFonts w:ascii="Calibri" w:hAnsi="Calibri" w:cs="Calibri"/>
                <w:color w:val="806000" w:themeColor="accent4" w:themeShade="80"/>
                <w:sz w:val="22"/>
                <w:szCs w:val="22"/>
              </w:rPr>
            </w:pPr>
            <w:r>
              <w:rPr>
                <w:rFonts w:ascii="Calibri" w:hAnsi="Calibri" w:cs="Calibri"/>
                <w:color w:val="806000" w:themeColor="accent4" w:themeShade="80"/>
                <w:sz w:val="22"/>
                <w:szCs w:val="22"/>
              </w:rPr>
              <w:t>[Dudas Viewnext 2018-02-01 - NSC</w:t>
            </w:r>
            <w:r w:rsidRPr="000E655F">
              <w:rPr>
                <w:rFonts w:ascii="Calibri" w:hAnsi="Calibri" w:cs="Calibri"/>
                <w:color w:val="806000" w:themeColor="accent4" w:themeShade="80"/>
                <w:sz w:val="22"/>
                <w:szCs w:val="22"/>
              </w:rPr>
              <w:t xml:space="preserve">: OK, es viable hacerlo, </w:t>
            </w:r>
            <w:r>
              <w:rPr>
                <w:rFonts w:ascii="Calibri" w:hAnsi="Calibri" w:cs="Calibri"/>
                <w:color w:val="806000" w:themeColor="accent4" w:themeShade="80"/>
                <w:sz w:val="22"/>
                <w:szCs w:val="22"/>
              </w:rPr>
              <w:t xml:space="preserve">pero </w:t>
            </w:r>
            <w:r w:rsidRPr="000E655F">
              <w:rPr>
                <w:rFonts w:ascii="Calibri" w:hAnsi="Calibri" w:cs="Calibri"/>
                <w:color w:val="806000" w:themeColor="accent4" w:themeShade="80"/>
                <w:sz w:val="22"/>
                <w:szCs w:val="22"/>
              </w:rPr>
              <w:t>las cuentas contables en todo caso ir</w:t>
            </w:r>
            <w:r>
              <w:rPr>
                <w:rFonts w:ascii="Calibri" w:hAnsi="Calibri" w:cs="Calibri"/>
                <w:color w:val="806000" w:themeColor="accent4" w:themeShade="80"/>
                <w:sz w:val="22"/>
                <w:szCs w:val="22"/>
              </w:rPr>
              <w:t>án en función del concepto. Es el concepto de autofactura el que se puede hacer depender del producto</w:t>
            </w:r>
            <w:r w:rsidRPr="000E655F">
              <w:rPr>
                <w:rFonts w:ascii="Calibri" w:hAnsi="Calibri" w:cs="Calibri"/>
                <w:color w:val="806000" w:themeColor="accent4" w:themeShade="80"/>
                <w:sz w:val="22"/>
                <w:szCs w:val="22"/>
              </w:rPr>
              <w:t>]</w:t>
            </w:r>
          </w:p>
          <w:p w:rsidR="00EE24BE" w:rsidRPr="000E655F" w:rsidRDefault="00EE24BE" w:rsidP="000C6C60">
            <w:pPr>
              <w:rPr>
                <w:color w:val="0000FF"/>
              </w:rPr>
            </w:pPr>
          </w:p>
          <w:p w:rsidR="00EE24BE" w:rsidRDefault="00EE24BE" w:rsidP="00EE24BE">
            <w:pPr>
              <w:pStyle w:val="ListParagraph"/>
              <w:numPr>
                <w:ilvl w:val="0"/>
                <w:numId w:val="10"/>
              </w:numPr>
              <w:ind w:left="810"/>
              <w:rPr>
                <w:color w:val="0000FF"/>
              </w:rPr>
            </w:pPr>
            <w:r w:rsidRPr="00C6253E">
              <w:rPr>
                <w:color w:val="0000FF"/>
              </w:rPr>
              <w:t>El cálculo del Rappel debe poder ejecutarse íntegro en tiempo de provisión.</w:t>
            </w:r>
          </w:p>
          <w:p w:rsidR="00EE24BE" w:rsidRDefault="00EE24BE" w:rsidP="000C6C60">
            <w:pPr>
              <w:rPr>
                <w:color w:val="0000FF"/>
              </w:rPr>
            </w:pPr>
          </w:p>
          <w:p w:rsidR="00EE24BE" w:rsidRPr="00FC1C94" w:rsidRDefault="00EE24BE" w:rsidP="000C6C60">
            <w:pPr>
              <w:rPr>
                <w:rFonts w:ascii="Calibri" w:hAnsi="Calibri" w:cs="Calibri"/>
                <w:color w:val="806000" w:themeColor="accent4" w:themeShade="80"/>
                <w:sz w:val="22"/>
                <w:szCs w:val="22"/>
              </w:rPr>
            </w:pPr>
            <w:r>
              <w:rPr>
                <w:rFonts w:ascii="Calibri" w:hAnsi="Calibri" w:cs="Calibri"/>
                <w:color w:val="806000" w:themeColor="accent4" w:themeShade="80"/>
                <w:sz w:val="22"/>
                <w:szCs w:val="22"/>
              </w:rPr>
              <w:t>[Dudas Viewnext 2018-02-01 - NSC</w:t>
            </w:r>
            <w:r w:rsidRPr="00FC1C94">
              <w:rPr>
                <w:rFonts w:ascii="Calibri" w:hAnsi="Calibri" w:cs="Calibri"/>
                <w:color w:val="806000" w:themeColor="accent4" w:themeShade="80"/>
                <w:sz w:val="22"/>
                <w:szCs w:val="22"/>
              </w:rPr>
              <w:t xml:space="preserve">: </w:t>
            </w:r>
            <w:r>
              <w:rPr>
                <w:rFonts w:ascii="Calibri" w:hAnsi="Calibri" w:cs="Calibri"/>
                <w:color w:val="806000" w:themeColor="accent4" w:themeShade="80"/>
                <w:sz w:val="22"/>
                <w:szCs w:val="22"/>
              </w:rPr>
              <w:t>Entendemos que “en tiempo de provisión” significa que se calcule mediante los pipelines diarios que se ejecutan durante el mismo mes en que se recibe y procesa la actividad. Dichos pipelines, según la operativa definida en el sistema, son incrementales y parciales (sólo procesan créditos y medidas primarias y sólo sobre las transacciones nuevas). Dado que el cálculo íntegro del rappel requiere de medidas secundarias (medidas que dependen de otras medidas) y a nivel de CIF, no se ejecutan en dichos pipelines incrementales. En realidad la solución pasa por ejecutar en el momento que se desee el cálculo total (pipeline full) con la información que se tenga hasta ese momento, pero esa ejecución es común para todos los cálculos, no personalizable para un conjunto limitado de reglas. Además tiene consecuencias operativas, ya que el cálculo total es mucho más costoso en términos de tiempo cálculo que el incremental (en caso contrario ni siquiera se habría planteado la existencia de un cálculo parcial diario). Por otro lado, no vemos la utilidad de ejecutar íntegro un cálculo a mitad de mes, cuando el total de puntos conseguido aún no es total y por tanto el tramo por el que entraría en la tabla no tiene por qué coincidir con el que resultará al final del periodo cuando se disponga de toda la actividad. El propio requisito de negocio dice que “</w:t>
            </w:r>
            <w:r>
              <w:rPr>
                <w:rFonts w:ascii="Calibri" w:hAnsi="Calibri" w:cs="Calibri"/>
                <w:color w:val="1F497D"/>
                <w:sz w:val="22"/>
                <w:szCs w:val="22"/>
                <w:lang w:val="es-ES_tradnl"/>
              </w:rPr>
              <w:t>Al final de cada mes, se calculará el número de puntos generados, y se multiplicará por la tabla de extracomisión”</w:t>
            </w:r>
            <w:r w:rsidRPr="00FC1C94">
              <w:rPr>
                <w:rFonts w:ascii="Calibri" w:hAnsi="Calibri" w:cs="Calibri"/>
                <w:color w:val="806000" w:themeColor="accent4" w:themeShade="80"/>
                <w:sz w:val="22"/>
                <w:szCs w:val="22"/>
              </w:rPr>
              <w:t>]</w:t>
            </w:r>
          </w:p>
          <w:p w:rsidR="00EE24BE" w:rsidRPr="00FC1C94" w:rsidRDefault="00EE24BE" w:rsidP="000C6C60">
            <w:pPr>
              <w:rPr>
                <w:color w:val="0000FF"/>
              </w:rPr>
            </w:pPr>
          </w:p>
          <w:p w:rsidR="00EE24BE" w:rsidRDefault="00EE24BE" w:rsidP="00EE24BE">
            <w:pPr>
              <w:pStyle w:val="ListParagraph"/>
              <w:numPr>
                <w:ilvl w:val="0"/>
                <w:numId w:val="10"/>
              </w:numPr>
              <w:ind w:left="810"/>
              <w:rPr>
                <w:color w:val="0000FF"/>
              </w:rPr>
            </w:pPr>
            <w:r w:rsidRPr="003872F7">
              <w:rPr>
                <w:color w:val="0000FF"/>
              </w:rPr>
              <w:t xml:space="preserve">Estas reglas deberán tener presente la posibilidad de incluir </w:t>
            </w:r>
            <w:proofErr w:type="spellStart"/>
            <w:r w:rsidRPr="003872F7">
              <w:rPr>
                <w:color w:val="0000FF"/>
              </w:rPr>
              <w:t>recálculos</w:t>
            </w:r>
            <w:proofErr w:type="spellEnd"/>
            <w:r w:rsidRPr="003872F7">
              <w:rPr>
                <w:color w:val="0000FF"/>
              </w:rPr>
              <w:t xml:space="preserve"> </w:t>
            </w:r>
            <w:proofErr w:type="spellStart"/>
            <w:r w:rsidRPr="003872F7">
              <w:rPr>
                <w:color w:val="0000FF"/>
              </w:rPr>
              <w:t>a</w:t>
            </w:r>
            <w:proofErr w:type="spellEnd"/>
            <w:r w:rsidRPr="003872F7">
              <w:rPr>
                <w:color w:val="0000FF"/>
              </w:rPr>
              <w:t xml:space="preserve"> pasado alineado con el nuevo Callidus en la Nube.</w:t>
            </w:r>
          </w:p>
          <w:p w:rsidR="00EE24BE" w:rsidRDefault="00EE24BE" w:rsidP="000C6C60">
            <w:pPr>
              <w:rPr>
                <w:color w:val="0000FF"/>
              </w:rPr>
            </w:pPr>
          </w:p>
          <w:p w:rsidR="00EE24BE" w:rsidRPr="000C12F5" w:rsidRDefault="00EE24BE" w:rsidP="000C6C60">
            <w:pPr>
              <w:rPr>
                <w:color w:val="0000FF"/>
              </w:rPr>
            </w:pPr>
            <w:r>
              <w:rPr>
                <w:rFonts w:ascii="Calibri" w:hAnsi="Calibri" w:cs="Calibri"/>
                <w:color w:val="806000" w:themeColor="accent4" w:themeShade="80"/>
                <w:sz w:val="22"/>
                <w:szCs w:val="22"/>
              </w:rPr>
              <w:t>[Dudas Viewnext 2018-02-01 - NSC</w:t>
            </w:r>
            <w:r w:rsidRPr="00FC1C94">
              <w:rPr>
                <w:rFonts w:ascii="Calibri" w:hAnsi="Calibri" w:cs="Calibri"/>
                <w:color w:val="806000" w:themeColor="accent4" w:themeShade="80"/>
                <w:sz w:val="22"/>
                <w:szCs w:val="22"/>
              </w:rPr>
              <w:t xml:space="preserve">: </w:t>
            </w:r>
            <w:r>
              <w:rPr>
                <w:rFonts w:ascii="Calibri" w:hAnsi="Calibri" w:cs="Calibri"/>
                <w:color w:val="806000" w:themeColor="accent4" w:themeShade="80"/>
                <w:sz w:val="22"/>
                <w:szCs w:val="22"/>
              </w:rPr>
              <w:t xml:space="preserve">El sistema, ni en su versión actual </w:t>
            </w:r>
            <w:proofErr w:type="spellStart"/>
            <w:r>
              <w:rPr>
                <w:rFonts w:ascii="Calibri" w:hAnsi="Calibri" w:cs="Calibri"/>
                <w:color w:val="806000" w:themeColor="accent4" w:themeShade="80"/>
                <w:sz w:val="22"/>
                <w:szCs w:val="22"/>
              </w:rPr>
              <w:t>On</w:t>
            </w:r>
            <w:proofErr w:type="spellEnd"/>
            <w:r>
              <w:rPr>
                <w:rFonts w:ascii="Calibri" w:hAnsi="Calibri" w:cs="Calibri"/>
                <w:color w:val="806000" w:themeColor="accent4" w:themeShade="80"/>
                <w:sz w:val="22"/>
                <w:szCs w:val="22"/>
              </w:rPr>
              <w:t xml:space="preserve"> </w:t>
            </w:r>
            <w:proofErr w:type="spellStart"/>
            <w:r>
              <w:rPr>
                <w:rFonts w:ascii="Calibri" w:hAnsi="Calibri" w:cs="Calibri"/>
                <w:color w:val="806000" w:themeColor="accent4" w:themeShade="80"/>
                <w:sz w:val="22"/>
                <w:szCs w:val="22"/>
              </w:rPr>
              <w:t>Premises</w:t>
            </w:r>
            <w:proofErr w:type="spellEnd"/>
            <w:r>
              <w:rPr>
                <w:rFonts w:ascii="Calibri" w:hAnsi="Calibri" w:cs="Calibri"/>
                <w:color w:val="806000" w:themeColor="accent4" w:themeShade="80"/>
                <w:sz w:val="22"/>
                <w:szCs w:val="22"/>
              </w:rPr>
              <w:t xml:space="preserve">, ni como parte de los desarrollos correspondientes al proyecto de migración a Callidus </w:t>
            </w:r>
            <w:proofErr w:type="spellStart"/>
            <w:r>
              <w:rPr>
                <w:rFonts w:ascii="Calibri" w:hAnsi="Calibri" w:cs="Calibri"/>
                <w:color w:val="806000" w:themeColor="accent4" w:themeShade="80"/>
                <w:sz w:val="22"/>
                <w:szCs w:val="22"/>
              </w:rPr>
              <w:t>On</w:t>
            </w:r>
            <w:proofErr w:type="spellEnd"/>
            <w:r>
              <w:rPr>
                <w:rFonts w:ascii="Calibri" w:hAnsi="Calibri" w:cs="Calibri"/>
                <w:color w:val="806000" w:themeColor="accent4" w:themeShade="80"/>
                <w:sz w:val="22"/>
                <w:szCs w:val="22"/>
              </w:rPr>
              <w:t xml:space="preserve"> </w:t>
            </w:r>
            <w:proofErr w:type="spellStart"/>
            <w:r>
              <w:rPr>
                <w:rFonts w:ascii="Calibri" w:hAnsi="Calibri" w:cs="Calibri"/>
                <w:color w:val="806000" w:themeColor="accent4" w:themeShade="80"/>
                <w:sz w:val="22"/>
                <w:szCs w:val="22"/>
              </w:rPr>
              <w:t>Demand</w:t>
            </w:r>
            <w:proofErr w:type="spellEnd"/>
            <w:r>
              <w:rPr>
                <w:rFonts w:ascii="Calibri" w:hAnsi="Calibri" w:cs="Calibri"/>
                <w:color w:val="806000" w:themeColor="accent4" w:themeShade="80"/>
                <w:sz w:val="22"/>
                <w:szCs w:val="22"/>
              </w:rPr>
              <w:t xml:space="preserve"> en la nube, no cuenta con funcionalidad de </w:t>
            </w:r>
            <w:proofErr w:type="spellStart"/>
            <w:r>
              <w:rPr>
                <w:rFonts w:ascii="Calibri" w:hAnsi="Calibri" w:cs="Calibri"/>
                <w:color w:val="806000" w:themeColor="accent4" w:themeShade="80"/>
                <w:sz w:val="22"/>
                <w:szCs w:val="22"/>
              </w:rPr>
              <w:t>recálculos</w:t>
            </w:r>
            <w:proofErr w:type="spellEnd"/>
            <w:r>
              <w:rPr>
                <w:rFonts w:ascii="Calibri" w:hAnsi="Calibri" w:cs="Calibri"/>
                <w:color w:val="806000" w:themeColor="accent4" w:themeShade="80"/>
                <w:sz w:val="22"/>
                <w:szCs w:val="22"/>
              </w:rPr>
              <w:t xml:space="preserve"> </w:t>
            </w:r>
            <w:proofErr w:type="spellStart"/>
            <w:r>
              <w:rPr>
                <w:rFonts w:ascii="Calibri" w:hAnsi="Calibri" w:cs="Calibri"/>
                <w:color w:val="806000" w:themeColor="accent4" w:themeShade="80"/>
                <w:sz w:val="22"/>
                <w:szCs w:val="22"/>
              </w:rPr>
              <w:t>a</w:t>
            </w:r>
            <w:proofErr w:type="spellEnd"/>
            <w:r>
              <w:rPr>
                <w:rFonts w:ascii="Calibri" w:hAnsi="Calibri" w:cs="Calibri"/>
                <w:color w:val="806000" w:themeColor="accent4" w:themeShade="80"/>
                <w:sz w:val="22"/>
                <w:szCs w:val="22"/>
              </w:rPr>
              <w:t xml:space="preserve"> pasado. En caso de que se quiera incluir dicha funcionalidad, que en cualquier caso debería plantearse para todos los tipos de cálculo en general y no para una serie de reglas en particular, se debería hacer en el ámbito de un proyecto que tuviera requisitos detallados al respecto, ya que la gestión de los </w:t>
            </w:r>
            <w:proofErr w:type="spellStart"/>
            <w:r>
              <w:rPr>
                <w:rFonts w:ascii="Calibri" w:hAnsi="Calibri" w:cs="Calibri"/>
                <w:color w:val="806000" w:themeColor="accent4" w:themeShade="80"/>
                <w:sz w:val="22"/>
                <w:szCs w:val="22"/>
              </w:rPr>
              <w:t>recálculos</w:t>
            </w:r>
            <w:proofErr w:type="spellEnd"/>
            <w:r>
              <w:rPr>
                <w:rFonts w:ascii="Calibri" w:hAnsi="Calibri" w:cs="Calibri"/>
                <w:color w:val="806000" w:themeColor="accent4" w:themeShade="80"/>
                <w:sz w:val="22"/>
                <w:szCs w:val="22"/>
              </w:rPr>
              <w:t xml:space="preserve"> pasados tiene efectos en la gestión del ciclo, los informes a la distribución, la información que se remite a SAP, la operativa de mantenimiento de los datos de configuración del sistema (elementos de reglas de Truecomp, jerarquía) que deben ser considerados]</w:t>
            </w:r>
          </w:p>
          <w:p w:rsidR="00EE24BE" w:rsidRPr="003872F7" w:rsidRDefault="00EE24BE" w:rsidP="000C6C60">
            <w:pPr>
              <w:pStyle w:val="ListParagraph"/>
              <w:ind w:left="1170"/>
              <w:rPr>
                <w:color w:val="0000FF"/>
              </w:rPr>
            </w:pPr>
          </w:p>
          <w:p w:rsidR="00EE24BE" w:rsidRDefault="00EE24BE" w:rsidP="000C6C60">
            <w:pPr>
              <w:pStyle w:val="ListParagraph"/>
              <w:numPr>
                <w:ilvl w:val="0"/>
                <w:numId w:val="3"/>
              </w:numPr>
              <w:rPr>
                <w:color w:val="0000FF"/>
              </w:rPr>
            </w:pPr>
            <w:r w:rsidRPr="003872F7">
              <w:rPr>
                <w:b/>
                <w:color w:val="0000FF"/>
                <w:u w:val="single"/>
              </w:rPr>
              <w:t>Interfaces</w:t>
            </w:r>
            <w:r w:rsidRPr="003872F7">
              <w:rPr>
                <w:color w:val="0000FF"/>
              </w:rPr>
              <w:t xml:space="preserve">. </w:t>
            </w:r>
            <w:proofErr w:type="spellStart"/>
            <w:r w:rsidRPr="003872F7">
              <w:rPr>
                <w:color w:val="0000FF"/>
              </w:rPr>
              <w:t>Actualemente</w:t>
            </w:r>
            <w:proofErr w:type="spellEnd"/>
            <w:r w:rsidRPr="003872F7">
              <w:rPr>
                <w:color w:val="0000FF"/>
              </w:rPr>
              <w:t xml:space="preserve"> en Callidus existen interfaces con diferentes sistemas maestros de determinada información. Por ejemplo, </w:t>
            </w:r>
            <w:r>
              <w:rPr>
                <w:color w:val="0000FF"/>
              </w:rPr>
              <w:t xml:space="preserve">los </w:t>
            </w:r>
            <w:proofErr w:type="spellStart"/>
            <w:r w:rsidRPr="003872F7">
              <w:rPr>
                <w:color w:val="0000FF"/>
              </w:rPr>
              <w:t>provisionadores</w:t>
            </w:r>
            <w:proofErr w:type="spellEnd"/>
            <w:r w:rsidRPr="003872F7">
              <w:rPr>
                <w:color w:val="0000FF"/>
              </w:rPr>
              <w:t xml:space="preserve"> </w:t>
            </w:r>
            <w:r>
              <w:rPr>
                <w:color w:val="0000FF"/>
              </w:rPr>
              <w:t>(</w:t>
            </w:r>
            <w:r w:rsidRPr="003872F7">
              <w:rPr>
                <w:color w:val="0000FF"/>
              </w:rPr>
              <w:t>Clarify, Spirit o Amdocs</w:t>
            </w:r>
            <w:r>
              <w:rPr>
                <w:color w:val="0000FF"/>
              </w:rPr>
              <w:t>)</w:t>
            </w:r>
            <w:r w:rsidRPr="003872F7">
              <w:rPr>
                <w:color w:val="0000FF"/>
              </w:rPr>
              <w:t xml:space="preserve"> son los maestros de actividad y tienen interfaz que permite </w:t>
            </w:r>
            <w:proofErr w:type="spellStart"/>
            <w:r w:rsidRPr="003872F7">
              <w:rPr>
                <w:color w:val="0000FF"/>
              </w:rPr>
              <w:t>recepcionar</w:t>
            </w:r>
            <w:proofErr w:type="spellEnd"/>
            <w:r w:rsidRPr="003872F7">
              <w:rPr>
                <w:color w:val="0000FF"/>
              </w:rPr>
              <w:t xml:space="preserve"> l</w:t>
            </w:r>
            <w:r>
              <w:rPr>
                <w:color w:val="0000FF"/>
              </w:rPr>
              <w:t>os eventos comisionables</w:t>
            </w:r>
            <w:r w:rsidRPr="003872F7">
              <w:rPr>
                <w:color w:val="0000FF"/>
              </w:rPr>
              <w:t xml:space="preserve"> </w:t>
            </w:r>
            <w:r>
              <w:rPr>
                <w:color w:val="0000FF"/>
              </w:rPr>
              <w:t xml:space="preserve">(altas, bajas, cambios de planes de precios…) </w:t>
            </w:r>
            <w:r w:rsidRPr="003872F7">
              <w:rPr>
                <w:color w:val="0000FF"/>
              </w:rPr>
              <w:t>y procesarl</w:t>
            </w:r>
            <w:r>
              <w:rPr>
                <w:color w:val="0000FF"/>
              </w:rPr>
              <w:t>os</w:t>
            </w:r>
            <w:r w:rsidRPr="003872F7">
              <w:rPr>
                <w:color w:val="0000FF"/>
              </w:rPr>
              <w:t xml:space="preserve"> en </w:t>
            </w:r>
            <w:proofErr w:type="spellStart"/>
            <w:r w:rsidRPr="003872F7">
              <w:rPr>
                <w:color w:val="0000FF"/>
              </w:rPr>
              <w:t>Callidus.Se</w:t>
            </w:r>
            <w:proofErr w:type="spellEnd"/>
            <w:r w:rsidRPr="003872F7">
              <w:rPr>
                <w:color w:val="0000FF"/>
              </w:rPr>
              <w:t xml:space="preserve"> deberán identificar y crear los interfaces necesarios para conectar con Callidus aquellos sistemas maestros de información para los que no existe interfaz de comisiones.</w:t>
            </w:r>
          </w:p>
          <w:p w:rsidR="00EE24BE" w:rsidRDefault="00EE24BE" w:rsidP="000C6C60">
            <w:pPr>
              <w:rPr>
                <w:rFonts w:ascii="Calibri" w:hAnsi="Calibri" w:cs="Calibri"/>
                <w:color w:val="806000" w:themeColor="accent4" w:themeShade="80"/>
                <w:sz w:val="22"/>
                <w:szCs w:val="22"/>
              </w:rPr>
            </w:pPr>
          </w:p>
          <w:p w:rsidR="00EE24BE" w:rsidRPr="000C12F5" w:rsidRDefault="00EE24BE" w:rsidP="000C6C60">
            <w:pPr>
              <w:rPr>
                <w:color w:val="0000FF"/>
              </w:rPr>
            </w:pPr>
            <w:r>
              <w:rPr>
                <w:rFonts w:ascii="Calibri" w:hAnsi="Calibri" w:cs="Calibri"/>
                <w:color w:val="806000" w:themeColor="accent4" w:themeShade="80"/>
                <w:sz w:val="22"/>
                <w:szCs w:val="22"/>
              </w:rPr>
              <w:t>[Dudas Viewnext 2018-02-01 - NSC</w:t>
            </w:r>
            <w:r w:rsidRPr="00FC1C94">
              <w:rPr>
                <w:rFonts w:ascii="Calibri" w:hAnsi="Calibri" w:cs="Calibri"/>
                <w:color w:val="806000" w:themeColor="accent4" w:themeShade="80"/>
                <w:sz w:val="22"/>
                <w:szCs w:val="22"/>
              </w:rPr>
              <w:t xml:space="preserve">: </w:t>
            </w:r>
            <w:r>
              <w:rPr>
                <w:rFonts w:ascii="Calibri" w:hAnsi="Calibri" w:cs="Calibri"/>
                <w:color w:val="806000" w:themeColor="accent4" w:themeShade="80"/>
                <w:sz w:val="22"/>
                <w:szCs w:val="22"/>
              </w:rPr>
              <w:t>OK como premisa general, pero este requisito no menciona ninguna necesidad de cambio de interfaces]</w:t>
            </w:r>
          </w:p>
          <w:p w:rsidR="00EE24BE" w:rsidRPr="003872F7" w:rsidRDefault="00EE24BE" w:rsidP="000C6C60">
            <w:pPr>
              <w:pStyle w:val="ListParagraph"/>
              <w:ind w:left="1170"/>
              <w:rPr>
                <w:color w:val="0000FF"/>
              </w:rPr>
            </w:pPr>
          </w:p>
          <w:p w:rsidR="00EE24BE" w:rsidRDefault="00EE24BE" w:rsidP="000C6C60">
            <w:pPr>
              <w:pStyle w:val="ListParagraph"/>
              <w:numPr>
                <w:ilvl w:val="0"/>
                <w:numId w:val="3"/>
              </w:numPr>
              <w:rPr>
                <w:color w:val="0000FF"/>
              </w:rPr>
            </w:pPr>
            <w:r w:rsidRPr="003872F7">
              <w:rPr>
                <w:b/>
                <w:color w:val="0000FF"/>
                <w:u w:val="single"/>
              </w:rPr>
              <w:t>Jerarquía NSFM</w:t>
            </w:r>
            <w:r>
              <w:rPr>
                <w:color w:val="0000FF"/>
              </w:rPr>
              <w:t xml:space="preserve">. </w:t>
            </w:r>
            <w:r w:rsidRPr="003872F7">
              <w:rPr>
                <w:color w:val="0000FF"/>
              </w:rPr>
              <w:t xml:space="preserve">Es necesario que en el NSFM se diseñe la jerarquía de </w:t>
            </w:r>
            <w:r>
              <w:rPr>
                <w:color w:val="0000FF"/>
              </w:rPr>
              <w:t xml:space="preserve">los distribuidores de este canal de manera análogo a canales como el especialista microempresas o asesores microempresas, de </w:t>
            </w:r>
            <w:r w:rsidRPr="003872F7">
              <w:rPr>
                <w:color w:val="0000FF"/>
              </w:rPr>
              <w:t xml:space="preserve">tal manera que permita </w:t>
            </w:r>
            <w:r>
              <w:rPr>
                <w:color w:val="0000FF"/>
              </w:rPr>
              <w:t xml:space="preserve">realizar los pagos </w:t>
            </w:r>
            <w:r w:rsidRPr="003872F7">
              <w:rPr>
                <w:color w:val="0000FF"/>
              </w:rPr>
              <w:t>y posteriormente emitir una factura al CIF.</w:t>
            </w:r>
          </w:p>
          <w:p w:rsidR="00EE24BE" w:rsidRDefault="00EE24BE" w:rsidP="000C6C60">
            <w:pPr>
              <w:rPr>
                <w:color w:val="0000FF"/>
              </w:rPr>
            </w:pPr>
          </w:p>
          <w:p w:rsidR="00EE24BE" w:rsidRPr="000C12F5" w:rsidRDefault="00EE24BE" w:rsidP="000C6C60">
            <w:pPr>
              <w:rPr>
                <w:color w:val="0000FF"/>
              </w:rPr>
            </w:pPr>
            <w:r>
              <w:rPr>
                <w:rFonts w:ascii="Calibri" w:hAnsi="Calibri" w:cs="Calibri"/>
                <w:color w:val="806000" w:themeColor="accent4" w:themeShade="80"/>
                <w:sz w:val="22"/>
                <w:szCs w:val="22"/>
              </w:rPr>
              <w:t>[Dudas Viewnext 2018-02-01 - NSC</w:t>
            </w:r>
            <w:r w:rsidRPr="00FC1C94">
              <w:rPr>
                <w:rFonts w:ascii="Calibri" w:hAnsi="Calibri" w:cs="Calibri"/>
                <w:color w:val="806000" w:themeColor="accent4" w:themeShade="80"/>
                <w:sz w:val="22"/>
                <w:szCs w:val="22"/>
              </w:rPr>
              <w:t xml:space="preserve">: </w:t>
            </w:r>
            <w:r>
              <w:rPr>
                <w:rFonts w:ascii="Calibri" w:hAnsi="Calibri" w:cs="Calibri"/>
                <w:color w:val="806000" w:themeColor="accent4" w:themeShade="80"/>
                <w:sz w:val="22"/>
                <w:szCs w:val="22"/>
              </w:rPr>
              <w:t>OK, se trata de un requisito para NSFM en caso de que la jerarquía de este canal lo requiera (en realidad no se ve claro que sea así), es dicho sistema quien debería confirmar si se va a realizar algún tipo de cambio en las interfaces NSFM -&gt; NSC. Mientras no se disponga de información en este sentido, desde NSC se considera que los distribuidores a los que se desea retribuir el pago de las comisiones derivadas de este proyecto se reciben de modo completo y correcto por el set de interfaces definidas y operativas]</w:t>
            </w:r>
          </w:p>
          <w:p w:rsidR="00EE24BE" w:rsidRPr="00475B40" w:rsidRDefault="00EE24BE" w:rsidP="000C6C60">
            <w:pPr>
              <w:rPr>
                <w:color w:val="0000FF"/>
              </w:rPr>
            </w:pPr>
          </w:p>
          <w:p w:rsidR="00EE24BE" w:rsidRPr="003872F7" w:rsidRDefault="00EE24BE" w:rsidP="000C6C60">
            <w:pPr>
              <w:pStyle w:val="ListParagraph"/>
              <w:rPr>
                <w:color w:val="0000FF"/>
              </w:rPr>
            </w:pPr>
          </w:p>
          <w:p w:rsidR="00EE24BE" w:rsidRDefault="00EE24BE" w:rsidP="000C6C60">
            <w:pPr>
              <w:pStyle w:val="ListParagraph"/>
              <w:numPr>
                <w:ilvl w:val="0"/>
                <w:numId w:val="3"/>
              </w:numPr>
              <w:rPr>
                <w:color w:val="0000FF"/>
              </w:rPr>
            </w:pPr>
            <w:r w:rsidRPr="003872F7">
              <w:rPr>
                <w:b/>
                <w:color w:val="0000FF"/>
                <w:u w:val="single"/>
              </w:rPr>
              <w:t>Informes de seguimiento y pago</w:t>
            </w:r>
            <w:r w:rsidRPr="003872F7">
              <w:rPr>
                <w:color w:val="0000FF"/>
              </w:rPr>
              <w:t>. Se deberán desarrollar</w:t>
            </w:r>
            <w:r>
              <w:rPr>
                <w:color w:val="0000FF"/>
              </w:rPr>
              <w:t xml:space="preserve">/adaptar </w:t>
            </w:r>
            <w:r w:rsidRPr="003872F7">
              <w:rPr>
                <w:color w:val="0000FF"/>
              </w:rPr>
              <w:t>en Callidus los informes necesarios que permitan al distribuidor llevar a cabo tanto el seguimiento de su actividad como el de sus objetivos y sus pagos.</w:t>
            </w:r>
          </w:p>
          <w:p w:rsidR="00EE24BE" w:rsidRDefault="00EE24BE" w:rsidP="000C6C60">
            <w:pPr>
              <w:rPr>
                <w:rFonts w:ascii="Calibri" w:hAnsi="Calibri" w:cs="Calibri"/>
                <w:color w:val="806000" w:themeColor="accent4" w:themeShade="80"/>
                <w:sz w:val="22"/>
                <w:szCs w:val="22"/>
              </w:rPr>
            </w:pPr>
          </w:p>
          <w:p w:rsidR="00EE24BE" w:rsidRPr="0088221B" w:rsidRDefault="00EE24BE" w:rsidP="000C6C60">
            <w:pPr>
              <w:rPr>
                <w:color w:val="0000FF"/>
              </w:rPr>
            </w:pPr>
            <w:r>
              <w:rPr>
                <w:rFonts w:ascii="Calibri" w:hAnsi="Calibri" w:cs="Calibri"/>
                <w:color w:val="806000" w:themeColor="accent4" w:themeShade="80"/>
                <w:sz w:val="22"/>
                <w:szCs w:val="22"/>
              </w:rPr>
              <w:t>[Dudas Viewnext 2018-02-01 - NSC</w:t>
            </w:r>
            <w:r w:rsidRPr="00FC1C94">
              <w:rPr>
                <w:rFonts w:ascii="Calibri" w:hAnsi="Calibri" w:cs="Calibri"/>
                <w:color w:val="806000" w:themeColor="accent4" w:themeShade="80"/>
                <w:sz w:val="22"/>
                <w:szCs w:val="22"/>
              </w:rPr>
              <w:t xml:space="preserve">: </w:t>
            </w:r>
            <w:r>
              <w:rPr>
                <w:rFonts w:ascii="Calibri" w:hAnsi="Calibri" w:cs="Calibri"/>
                <w:color w:val="806000" w:themeColor="accent4" w:themeShade="80"/>
                <w:sz w:val="22"/>
                <w:szCs w:val="22"/>
              </w:rPr>
              <w:t>Los informes necesarios son los que defina Vodafone y por tanto deben formar parte del requisito, para saber qué cantidad de informes es y con qué características, qué información deben mostrar. En todo caso, si se reutilizan las reglas tal y como se propone desde este requisito, entendemos que podría no ser necesario ningún nuevo informe]</w:t>
            </w:r>
          </w:p>
          <w:p w:rsidR="00EE24BE" w:rsidRPr="003872F7" w:rsidRDefault="00EE24BE" w:rsidP="000C6C60">
            <w:pPr>
              <w:pStyle w:val="ListParagraph"/>
              <w:ind w:left="1170"/>
              <w:rPr>
                <w:color w:val="0000FF"/>
              </w:rPr>
            </w:pPr>
          </w:p>
          <w:p w:rsidR="00EE24BE" w:rsidRPr="003872F7" w:rsidRDefault="00EE24BE" w:rsidP="000C6C60">
            <w:pPr>
              <w:pStyle w:val="ListParagraph"/>
              <w:numPr>
                <w:ilvl w:val="0"/>
                <w:numId w:val="3"/>
              </w:numPr>
              <w:rPr>
                <w:color w:val="0000FF"/>
              </w:rPr>
            </w:pPr>
            <w:r w:rsidRPr="003872F7">
              <w:rPr>
                <w:b/>
                <w:color w:val="0000FF"/>
                <w:u w:val="single"/>
              </w:rPr>
              <w:t>Seguimiento de actividad y auditorías de Comisiones</w:t>
            </w:r>
            <w:r w:rsidRPr="003872F7">
              <w:rPr>
                <w:color w:val="0000FF"/>
              </w:rPr>
              <w:t>. Será necesario implementar en el Universo operacional vigente de BO o la herramienta que exista los desarrollos que permitan a los usuarios de comisiones realizar las tareas de seguimiento de actividad necesario para aplicar el modelo, auditorías del cálculo de las reglas y del pago que se realizará a las plataformas</w:t>
            </w:r>
          </w:p>
          <w:p w:rsidR="00EE24BE" w:rsidRDefault="00EE24BE" w:rsidP="000C6C60">
            <w:pPr>
              <w:pStyle w:val="ListParagraph"/>
              <w:ind w:left="1170"/>
              <w:rPr>
                <w:color w:val="0000FF"/>
              </w:rPr>
            </w:pPr>
          </w:p>
          <w:p w:rsidR="00EE24BE" w:rsidRPr="000C12F5" w:rsidRDefault="00EE24BE" w:rsidP="000C6C60">
            <w:pPr>
              <w:rPr>
                <w:color w:val="0000FF"/>
              </w:rPr>
            </w:pPr>
            <w:r>
              <w:rPr>
                <w:rFonts w:ascii="Calibri" w:hAnsi="Calibri" w:cs="Calibri"/>
                <w:color w:val="806000" w:themeColor="accent4" w:themeShade="80"/>
                <w:sz w:val="22"/>
                <w:szCs w:val="22"/>
              </w:rPr>
              <w:t>[Dudas Viewnext 2018-02-01 - NSC</w:t>
            </w:r>
            <w:r w:rsidRPr="00FC1C94">
              <w:rPr>
                <w:rFonts w:ascii="Calibri" w:hAnsi="Calibri" w:cs="Calibri"/>
                <w:color w:val="806000" w:themeColor="accent4" w:themeShade="80"/>
                <w:sz w:val="22"/>
                <w:szCs w:val="22"/>
              </w:rPr>
              <w:t xml:space="preserve">: </w:t>
            </w:r>
            <w:r>
              <w:rPr>
                <w:rFonts w:ascii="Calibri" w:hAnsi="Calibri" w:cs="Calibri"/>
                <w:color w:val="806000" w:themeColor="accent4" w:themeShade="80"/>
                <w:sz w:val="22"/>
                <w:szCs w:val="22"/>
              </w:rPr>
              <w:t>OK como premisa general, pero este requisito no menciona ninguna necesidad de cambio del Universo Operacional]</w:t>
            </w:r>
          </w:p>
          <w:p w:rsidR="00EE24BE" w:rsidRPr="003872F7" w:rsidRDefault="00EE24BE" w:rsidP="000C6C60">
            <w:pPr>
              <w:pStyle w:val="ListParagraph"/>
              <w:ind w:left="1170"/>
              <w:rPr>
                <w:color w:val="0000FF"/>
              </w:rPr>
            </w:pPr>
          </w:p>
          <w:p w:rsidR="00EE24BE" w:rsidRPr="0009404B" w:rsidRDefault="00EE24BE" w:rsidP="000C6C60">
            <w:pPr>
              <w:pStyle w:val="ListParagraph"/>
              <w:numPr>
                <w:ilvl w:val="0"/>
                <w:numId w:val="3"/>
              </w:numPr>
              <w:rPr>
                <w:i/>
                <w:color w:val="0000FF"/>
              </w:rPr>
            </w:pPr>
            <w:r w:rsidRPr="003872F7">
              <w:rPr>
                <w:b/>
                <w:color w:val="0000FF"/>
                <w:u w:val="single"/>
              </w:rPr>
              <w:lastRenderedPageBreak/>
              <w:t>Universos DWH para usuarios que no son de comisiones</w:t>
            </w:r>
            <w:r w:rsidRPr="003872F7">
              <w:rPr>
                <w:color w:val="0000FF"/>
              </w:rPr>
              <w:t xml:space="preserve">. Será necesario que la información del pago, cálculo y actividad </w:t>
            </w:r>
            <w:proofErr w:type="gramStart"/>
            <w:r w:rsidRPr="003872F7">
              <w:rPr>
                <w:color w:val="0000FF"/>
              </w:rPr>
              <w:t>utilizadas</w:t>
            </w:r>
            <w:proofErr w:type="gramEnd"/>
            <w:r w:rsidRPr="003872F7">
              <w:rPr>
                <w:color w:val="0000FF"/>
              </w:rPr>
              <w:t xml:space="preserve"> para cada ciclo de comisiones se vuelque al universo de DWH.</w:t>
            </w:r>
          </w:p>
          <w:p w:rsidR="00EE24BE" w:rsidRPr="0009404B" w:rsidRDefault="00EE24BE" w:rsidP="000C6C60">
            <w:pPr>
              <w:pStyle w:val="ListParagraph"/>
              <w:rPr>
                <w:i/>
                <w:color w:val="0000FF"/>
              </w:rPr>
            </w:pPr>
          </w:p>
          <w:p w:rsidR="00EE24BE" w:rsidRPr="000C12F5" w:rsidRDefault="00EE24BE" w:rsidP="000C6C60">
            <w:pPr>
              <w:rPr>
                <w:color w:val="0000FF"/>
              </w:rPr>
            </w:pPr>
            <w:r>
              <w:rPr>
                <w:rFonts w:ascii="Calibri" w:hAnsi="Calibri" w:cs="Calibri"/>
                <w:color w:val="806000" w:themeColor="accent4" w:themeShade="80"/>
                <w:sz w:val="22"/>
                <w:szCs w:val="22"/>
              </w:rPr>
              <w:t>[Dudas Viewnext 2018-02-01 - NSC</w:t>
            </w:r>
            <w:r w:rsidRPr="00FC1C94">
              <w:rPr>
                <w:rFonts w:ascii="Calibri" w:hAnsi="Calibri" w:cs="Calibri"/>
                <w:color w:val="806000" w:themeColor="accent4" w:themeShade="80"/>
                <w:sz w:val="22"/>
                <w:szCs w:val="22"/>
              </w:rPr>
              <w:t xml:space="preserve">: </w:t>
            </w:r>
            <w:r>
              <w:rPr>
                <w:rFonts w:ascii="Calibri" w:hAnsi="Calibri" w:cs="Calibri"/>
                <w:color w:val="806000" w:themeColor="accent4" w:themeShade="80"/>
                <w:sz w:val="22"/>
                <w:szCs w:val="22"/>
              </w:rPr>
              <w:t>OK como premisa general, pero este requisito no menciona ninguna necesidad de cambio de la interfaz NSC -&gt; DWH, dado que ya se envían ya todas las transacciones, créditos, medidas, etc.]</w:t>
            </w:r>
          </w:p>
          <w:p w:rsidR="00EE24BE" w:rsidRDefault="00EE24BE" w:rsidP="000C6C60">
            <w:pPr>
              <w:rPr>
                <w:i/>
                <w:color w:val="0000FF"/>
              </w:rPr>
            </w:pPr>
          </w:p>
          <w:p w:rsidR="00EE24BE" w:rsidRPr="00097165" w:rsidRDefault="00EE24BE" w:rsidP="000C6C60">
            <w:pPr>
              <w:rPr>
                <w:i/>
                <w:color w:val="0000FF"/>
              </w:rPr>
            </w:pPr>
          </w:p>
          <w:p w:rsidR="00EE24BE" w:rsidRDefault="00EE24BE" w:rsidP="000C6C60">
            <w:pPr>
              <w:rPr>
                <w:i/>
                <w:color w:val="0000FF"/>
                <w:lang w:val="es-ES_tradnl"/>
              </w:rPr>
            </w:pPr>
          </w:p>
          <w:p w:rsidR="00EE24BE" w:rsidRPr="00D8060F" w:rsidRDefault="00EE24BE" w:rsidP="000C6C60">
            <w:pPr>
              <w:rPr>
                <w:sz w:val="20"/>
                <w:szCs w:val="20"/>
              </w:rPr>
            </w:pPr>
          </w:p>
        </w:tc>
      </w:tr>
      <w:tr w:rsidR="00EE24BE" w:rsidRPr="00D33E83" w:rsidTr="000C6C60">
        <w:trPr>
          <w:gridAfter w:val="1"/>
          <w:wAfter w:w="396" w:type="pct"/>
          <w:trHeight w:val="276"/>
        </w:trPr>
        <w:tc>
          <w:tcPr>
            <w:tcW w:w="4604" w:type="pct"/>
            <w:gridSpan w:val="14"/>
            <w:vMerge/>
            <w:tcBorders>
              <w:top w:val="single" w:sz="4" w:space="0" w:color="auto"/>
              <w:left w:val="single" w:sz="4" w:space="0" w:color="auto"/>
              <w:bottom w:val="single" w:sz="4" w:space="0" w:color="auto"/>
              <w:right w:val="single" w:sz="4" w:space="0" w:color="auto"/>
            </w:tcBorders>
            <w:vAlign w:val="center"/>
          </w:tcPr>
          <w:p w:rsidR="00EE24BE" w:rsidRPr="00D33E83" w:rsidRDefault="00EE24BE" w:rsidP="000C6C60">
            <w:pPr>
              <w:rPr>
                <w:rFonts w:ascii="Vodafone Rg" w:hAnsi="Vodafone Rg"/>
                <w:lang w:val="es-ES_tradnl"/>
              </w:rPr>
            </w:pPr>
          </w:p>
        </w:tc>
      </w:tr>
      <w:tr w:rsidR="00EE24BE" w:rsidRPr="000560B3" w:rsidTr="000C6C60">
        <w:trPr>
          <w:gridAfter w:val="1"/>
          <w:wAfter w:w="396" w:type="pct"/>
          <w:trHeight w:val="589"/>
        </w:trPr>
        <w:tc>
          <w:tcPr>
            <w:tcW w:w="3364" w:type="pct"/>
            <w:gridSpan w:val="10"/>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rsidR="00EE24BE" w:rsidRPr="00D33E83" w:rsidRDefault="00EE24BE" w:rsidP="000C6C60">
            <w:pPr>
              <w:rPr>
                <w:rFonts w:ascii="Vodafone Rg" w:hAnsi="Vodafone Rg"/>
                <w:b/>
                <w:color w:val="FFFFFF" w:themeColor="background1"/>
                <w:sz w:val="20"/>
                <w:lang w:val="es-ES_tradnl"/>
              </w:rPr>
            </w:pPr>
            <w:r w:rsidRPr="00D33E83">
              <w:rPr>
                <w:rFonts w:ascii="Vodafone Rg" w:hAnsi="Vodafone Rg"/>
                <w:b/>
                <w:color w:val="FFFFFF" w:themeColor="background1"/>
                <w:sz w:val="20"/>
                <w:lang w:val="es-ES_tradnl"/>
              </w:rPr>
              <w:lastRenderedPageBreak/>
              <w:t>Plan de pruebas a alto nivel</w:t>
            </w:r>
          </w:p>
        </w:tc>
        <w:tc>
          <w:tcPr>
            <w:tcW w:w="1239" w:type="pct"/>
            <w:gridSpan w:val="4"/>
            <w:tcBorders>
              <w:top w:val="single" w:sz="4" w:space="0" w:color="auto"/>
              <w:left w:val="single" w:sz="4" w:space="0" w:color="auto"/>
              <w:bottom w:val="single" w:sz="4" w:space="0" w:color="auto"/>
              <w:right w:val="single" w:sz="4" w:space="0" w:color="000000"/>
            </w:tcBorders>
            <w:shd w:val="clear" w:color="auto" w:fill="BFBFBF" w:themeFill="background1" w:themeFillShade="BF"/>
            <w:vAlign w:val="center"/>
          </w:tcPr>
          <w:p w:rsidR="00EE24BE" w:rsidRPr="00D33E83" w:rsidRDefault="00EE24BE" w:rsidP="000C6C60">
            <w:pPr>
              <w:rPr>
                <w:rFonts w:ascii="Vodafone Rg" w:hAnsi="Vodafone Rg"/>
                <w:b/>
                <w:color w:val="FFFFFF" w:themeColor="background1"/>
                <w:sz w:val="20"/>
                <w:lang w:val="es-ES_tradnl"/>
              </w:rPr>
            </w:pPr>
            <w:r w:rsidRPr="00D33E83">
              <w:rPr>
                <w:rFonts w:ascii="Vodafone Rg" w:hAnsi="Vodafone Rg"/>
                <w:b/>
                <w:color w:val="FFFFFF" w:themeColor="background1"/>
                <w:sz w:val="20"/>
                <w:lang w:val="es-ES_tradnl"/>
              </w:rPr>
              <w:t xml:space="preserve">Volumen de </w:t>
            </w:r>
            <w:proofErr w:type="spellStart"/>
            <w:r w:rsidRPr="00D33E83">
              <w:rPr>
                <w:rFonts w:ascii="Vodafone Rg" w:hAnsi="Vodafone Rg"/>
                <w:b/>
                <w:color w:val="FFFFFF" w:themeColor="background1"/>
                <w:sz w:val="20"/>
                <w:lang w:val="es-ES_tradnl"/>
              </w:rPr>
              <w:t>UATs</w:t>
            </w:r>
            <w:proofErr w:type="spellEnd"/>
            <w:r w:rsidRPr="00D33E83">
              <w:rPr>
                <w:rFonts w:ascii="Vodafone Rg" w:hAnsi="Vodafone Rg"/>
                <w:b/>
                <w:color w:val="FFFFFF" w:themeColor="background1"/>
                <w:sz w:val="20"/>
                <w:lang w:val="es-ES_tradnl"/>
              </w:rPr>
              <w:t xml:space="preserve"> a alto nivel</w:t>
            </w:r>
          </w:p>
        </w:tc>
      </w:tr>
      <w:tr w:rsidR="00EE24BE" w:rsidRPr="00D33E83" w:rsidTr="000C6C60">
        <w:trPr>
          <w:gridAfter w:val="1"/>
          <w:wAfter w:w="396" w:type="pct"/>
          <w:trHeight w:val="1230"/>
        </w:trPr>
        <w:tc>
          <w:tcPr>
            <w:tcW w:w="3364" w:type="pct"/>
            <w:gridSpan w:val="10"/>
            <w:tcBorders>
              <w:top w:val="single" w:sz="4" w:space="0" w:color="auto"/>
              <w:left w:val="single" w:sz="4" w:space="0" w:color="auto"/>
              <w:bottom w:val="single" w:sz="4" w:space="0" w:color="auto"/>
              <w:right w:val="single" w:sz="4" w:space="0" w:color="000000"/>
            </w:tcBorders>
            <w:vAlign w:val="center"/>
          </w:tcPr>
          <w:p w:rsidR="00EE24BE" w:rsidRPr="00D33E83" w:rsidRDefault="00EE24BE" w:rsidP="000C6C60">
            <w:pPr>
              <w:rPr>
                <w:rFonts w:ascii="Vodafone Rg" w:hAnsi="Vodafone Rg"/>
                <w:i/>
                <w:color w:val="808080" w:themeColor="background1" w:themeShade="80"/>
                <w:sz w:val="20"/>
                <w:lang w:val="es-ES_tradnl"/>
              </w:rPr>
            </w:pPr>
          </w:p>
        </w:tc>
        <w:tc>
          <w:tcPr>
            <w:tcW w:w="1239" w:type="pct"/>
            <w:gridSpan w:val="4"/>
            <w:tcBorders>
              <w:top w:val="single" w:sz="4" w:space="0" w:color="auto"/>
              <w:left w:val="single" w:sz="4" w:space="0" w:color="auto"/>
              <w:bottom w:val="single" w:sz="4" w:space="0" w:color="auto"/>
              <w:right w:val="single" w:sz="4" w:space="0" w:color="000000"/>
            </w:tcBorders>
            <w:vAlign w:val="center"/>
          </w:tcPr>
          <w:p w:rsidR="00EE24BE" w:rsidRPr="00D33E83" w:rsidRDefault="00EE24BE" w:rsidP="000C6C60">
            <w:pPr>
              <w:rPr>
                <w:rFonts w:ascii="Vodafone Rg" w:hAnsi="Vodafone Rg"/>
                <w:i/>
                <w:color w:val="808080" w:themeColor="background1" w:themeShade="80"/>
                <w:sz w:val="20"/>
                <w:lang w:val="es-ES_tradnl"/>
              </w:rPr>
            </w:pPr>
          </w:p>
        </w:tc>
      </w:tr>
      <w:tr w:rsidR="00EE24BE" w:rsidRPr="00D33E83" w:rsidTr="000C6C60">
        <w:trPr>
          <w:gridAfter w:val="1"/>
          <w:wAfter w:w="396" w:type="pct"/>
          <w:trHeight w:val="1230"/>
        </w:trPr>
        <w:tc>
          <w:tcPr>
            <w:tcW w:w="3364" w:type="pct"/>
            <w:gridSpan w:val="10"/>
            <w:tcBorders>
              <w:top w:val="single" w:sz="4" w:space="0" w:color="auto"/>
              <w:left w:val="single" w:sz="4" w:space="0" w:color="auto"/>
              <w:bottom w:val="single" w:sz="4" w:space="0" w:color="auto"/>
              <w:right w:val="single" w:sz="4" w:space="0" w:color="000000"/>
            </w:tcBorders>
            <w:vAlign w:val="center"/>
          </w:tcPr>
          <w:p w:rsidR="00EE24BE" w:rsidRPr="00D33E83" w:rsidRDefault="00EE24BE" w:rsidP="000C6C60">
            <w:pPr>
              <w:rPr>
                <w:rFonts w:ascii="Vodafone Rg" w:hAnsi="Vodafone Rg"/>
                <w:i/>
                <w:color w:val="808080" w:themeColor="background1" w:themeShade="80"/>
                <w:sz w:val="20"/>
                <w:lang w:val="es-ES_tradnl"/>
              </w:rPr>
            </w:pPr>
          </w:p>
        </w:tc>
        <w:tc>
          <w:tcPr>
            <w:tcW w:w="1239" w:type="pct"/>
            <w:gridSpan w:val="4"/>
            <w:tcBorders>
              <w:top w:val="single" w:sz="4" w:space="0" w:color="auto"/>
              <w:left w:val="single" w:sz="4" w:space="0" w:color="auto"/>
              <w:bottom w:val="single" w:sz="4" w:space="0" w:color="auto"/>
              <w:right w:val="single" w:sz="4" w:space="0" w:color="000000"/>
            </w:tcBorders>
            <w:vAlign w:val="center"/>
          </w:tcPr>
          <w:p w:rsidR="00EE24BE" w:rsidRPr="00D33E83" w:rsidRDefault="00EE24BE" w:rsidP="000C6C60">
            <w:pPr>
              <w:rPr>
                <w:rFonts w:ascii="Vodafone Rg" w:hAnsi="Vodafone Rg"/>
                <w:i/>
                <w:color w:val="808080" w:themeColor="background1" w:themeShade="80"/>
                <w:sz w:val="20"/>
                <w:lang w:val="es-ES_tradnl"/>
              </w:rPr>
            </w:pPr>
          </w:p>
        </w:tc>
      </w:tr>
    </w:tbl>
    <w:p w:rsidR="00EE24BE" w:rsidRPr="0087658A" w:rsidRDefault="00EE24BE" w:rsidP="00EE24BE">
      <w:pPr>
        <w:rPr>
          <w:rFonts w:ascii="Vodafone Rg" w:hAnsi="Vodafone Rg"/>
        </w:rPr>
      </w:pPr>
    </w:p>
    <w:p w:rsidR="00EE24BE" w:rsidRDefault="00EE24BE" w:rsidP="00EE24BE"/>
    <w:p w:rsidR="00EE24BE" w:rsidRDefault="00EE24BE" w:rsidP="0018211C"/>
    <w:sectPr w:rsidR="00EE24BE" w:rsidSect="000C67DA">
      <w:headerReference w:type="default" r:id="rId14"/>
      <w:footerReference w:type="default" r:id="rId15"/>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C57" w:rsidRDefault="00DC4C57" w:rsidP="00B04E1D">
      <w:r>
        <w:separator/>
      </w:r>
    </w:p>
  </w:endnote>
  <w:endnote w:type="continuationSeparator" w:id="0">
    <w:p w:rsidR="00DC4C57" w:rsidRDefault="00DC4C57" w:rsidP="00B04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
    <w:altName w:val="Corbel"/>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odafone Rg">
    <w:panose1 w:val="020B0606080202020204"/>
    <w:charset w:val="00"/>
    <w:family w:val="swiss"/>
    <w:pitch w:val="variable"/>
    <w:sig w:usb0="A00002BF" w:usb1="1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C57" w:rsidRDefault="00DC4C57">
    <w:pPr>
      <w:pStyle w:val="Footer"/>
    </w:pPr>
    <w:r>
      <w:rPr>
        <w:noProof/>
        <w:lang w:val="en-US" w:eastAsia="en-US"/>
      </w:rPr>
      <mc:AlternateContent>
        <mc:Choice Requires="wps">
          <w:drawing>
            <wp:anchor distT="0" distB="0" distL="114300" distR="114300" simplePos="0" relativeHeight="251657216"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3" name="MSIPCMec574e809dcbdb556a82f90b" descr="{&quot;HashCode&quot;:13986203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C4C57" w:rsidRPr="000C6C60" w:rsidRDefault="00DC4C57" w:rsidP="00EE24BE">
                          <w:pPr>
                            <w:rPr>
                              <w:rFonts w:ascii="Calibri" w:hAnsi="Calibri"/>
                              <w:color w:val="000000"/>
                              <w:sz w:val="14"/>
                              <w:lang w:val="en-US"/>
                            </w:rPr>
                          </w:pPr>
                          <w:r w:rsidRPr="000C6C60">
                            <w:rPr>
                              <w:rFonts w:ascii="Calibri" w:hAnsi="Calibri"/>
                              <w:color w:val="000000"/>
                              <w:sz w:val="14"/>
                              <w:lang w:val="en-US"/>
                            </w:rPr>
                            <w:t>Vodafone Proprietary classified as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c574e809dcbdb556a82f90b" o:spid="_x0000_s1026" type="#_x0000_t202" alt="{&quot;HashCode&quot;:1398620317,&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" o:allowincell="f" filled="f" stroked="f" strokeweight=".5pt">
              <v:textbox inset="20pt,0,,0">
                <w:txbxContent>
                  <w:p w:rsidR="00256B08" w:rsidRPr="000C6C60" w:rsidRDefault="00256B08" w:rsidP="00EE24BE">
                    <w:pPr>
                      <w:rPr>
                        <w:rFonts w:ascii="Calibri" w:hAnsi="Calibri"/>
                        <w:color w:val="000000"/>
                        <w:sz w:val="14"/>
                        <w:lang w:val="en-US"/>
                      </w:rPr>
                    </w:pPr>
                    <w:r w:rsidRPr="000C6C60">
                      <w:rPr>
                        <w:rFonts w:ascii="Calibri" w:hAnsi="Calibri"/>
                        <w:color w:val="000000"/>
                        <w:sz w:val="14"/>
                        <w:lang w:val="en-US"/>
                      </w:rPr>
                      <w:t>Vodafone Proprietary classified as C2 - Internal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C57" w:rsidRDefault="00DC4C57" w:rsidP="00B04E1D">
      <w:r>
        <w:separator/>
      </w:r>
    </w:p>
  </w:footnote>
  <w:footnote w:type="continuationSeparator" w:id="0">
    <w:p w:rsidR="00DC4C57" w:rsidRDefault="00DC4C57" w:rsidP="00B04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C57" w:rsidRDefault="00DC4C57" w:rsidP="00B04E1D">
    <w:pPr>
      <w:pStyle w:val="Header"/>
      <w:jc w:val="center"/>
    </w:pPr>
    <w:sdt>
      <w:sdtPr>
        <w:id w:val="1945100426"/>
        <w:docPartObj>
          <w:docPartGallery w:val="Watermarks"/>
          <w:docPartUnique/>
        </w:docPartObj>
      </w:sdtPr>
      <w:sdtContent>
        <w:r>
          <w:rPr>
            <w:noProof/>
            <w:lang w:val="en-US" w:eastAsia="en-US"/>
          </w:rPr>
          <w:pict w14:anchorId="0BFEC5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C56C26">
      <w:rPr>
        <w:i/>
        <w:iCs/>
        <w:noProof/>
        <w:sz w:val="20"/>
        <w:szCs w:val="20"/>
        <w:lang w:val="en-US" w:eastAsia="en-US"/>
      </w:rPr>
      <w:drawing>
        <wp:inline distT="0" distB="0" distL="0" distR="0" wp14:anchorId="0BFEC549" wp14:editId="0BFEC54A">
          <wp:extent cx="1590675" cy="381000"/>
          <wp:effectExtent l="0" t="0" r="9525" b="0"/>
          <wp:docPr id="4" name="Picture 4" descr="marca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V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381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7865"/>
    <w:multiLevelType w:val="hybridMultilevel"/>
    <w:tmpl w:val="28E895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186258"/>
    <w:multiLevelType w:val="hybridMultilevel"/>
    <w:tmpl w:val="77B25C3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 w15:restartNumberingAfterBreak="0">
    <w:nsid w:val="12DC2E2F"/>
    <w:multiLevelType w:val="hybridMultilevel"/>
    <w:tmpl w:val="D46A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2C6268"/>
    <w:multiLevelType w:val="hybridMultilevel"/>
    <w:tmpl w:val="4CDAA65C"/>
    <w:lvl w:ilvl="0" w:tplc="AE047210">
      <w:start w:val="1"/>
      <w:numFmt w:val="bullet"/>
      <w:lvlText w:val="-"/>
      <w:lvlJc w:val="left"/>
      <w:pPr>
        <w:ind w:left="720" w:hanging="360"/>
      </w:pPr>
      <w:rPr>
        <w:rFonts w:ascii="TradeGothic" w:eastAsia="Times New Roman" w:hAnsi="TradeGothic"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A61CD9"/>
    <w:multiLevelType w:val="hybridMultilevel"/>
    <w:tmpl w:val="1F9E517C"/>
    <w:lvl w:ilvl="0" w:tplc="BBA68170">
      <w:numFmt w:val="bullet"/>
      <w:lvlText w:val="-"/>
      <w:lvlJc w:val="left"/>
      <w:pPr>
        <w:ind w:left="450" w:hanging="360"/>
      </w:pPr>
      <w:rPr>
        <w:rFonts w:ascii="TradeGothic" w:eastAsia="Times New Roman" w:hAnsi="TradeGothic" w:cs="Times New Roman" w:hint="default"/>
      </w:rPr>
    </w:lvl>
    <w:lvl w:ilvl="1" w:tplc="0C0A0003" w:tentative="1">
      <w:start w:val="1"/>
      <w:numFmt w:val="bullet"/>
      <w:lvlText w:val="o"/>
      <w:lvlJc w:val="left"/>
      <w:pPr>
        <w:ind w:left="1170" w:hanging="360"/>
      </w:pPr>
      <w:rPr>
        <w:rFonts w:ascii="Courier New" w:hAnsi="Courier New" w:cs="Courier New" w:hint="default"/>
      </w:rPr>
    </w:lvl>
    <w:lvl w:ilvl="2" w:tplc="0C0A0005" w:tentative="1">
      <w:start w:val="1"/>
      <w:numFmt w:val="bullet"/>
      <w:lvlText w:val=""/>
      <w:lvlJc w:val="left"/>
      <w:pPr>
        <w:ind w:left="1890" w:hanging="360"/>
      </w:pPr>
      <w:rPr>
        <w:rFonts w:ascii="Wingdings" w:hAnsi="Wingdings" w:hint="default"/>
      </w:rPr>
    </w:lvl>
    <w:lvl w:ilvl="3" w:tplc="0C0A0001" w:tentative="1">
      <w:start w:val="1"/>
      <w:numFmt w:val="bullet"/>
      <w:lvlText w:val=""/>
      <w:lvlJc w:val="left"/>
      <w:pPr>
        <w:ind w:left="2610" w:hanging="360"/>
      </w:pPr>
      <w:rPr>
        <w:rFonts w:ascii="Symbol" w:hAnsi="Symbol" w:hint="default"/>
      </w:rPr>
    </w:lvl>
    <w:lvl w:ilvl="4" w:tplc="0C0A0003" w:tentative="1">
      <w:start w:val="1"/>
      <w:numFmt w:val="bullet"/>
      <w:lvlText w:val="o"/>
      <w:lvlJc w:val="left"/>
      <w:pPr>
        <w:ind w:left="3330" w:hanging="360"/>
      </w:pPr>
      <w:rPr>
        <w:rFonts w:ascii="Courier New" w:hAnsi="Courier New" w:cs="Courier New" w:hint="default"/>
      </w:rPr>
    </w:lvl>
    <w:lvl w:ilvl="5" w:tplc="0C0A0005" w:tentative="1">
      <w:start w:val="1"/>
      <w:numFmt w:val="bullet"/>
      <w:lvlText w:val=""/>
      <w:lvlJc w:val="left"/>
      <w:pPr>
        <w:ind w:left="4050" w:hanging="360"/>
      </w:pPr>
      <w:rPr>
        <w:rFonts w:ascii="Wingdings" w:hAnsi="Wingdings" w:hint="default"/>
      </w:rPr>
    </w:lvl>
    <w:lvl w:ilvl="6" w:tplc="0C0A0001" w:tentative="1">
      <w:start w:val="1"/>
      <w:numFmt w:val="bullet"/>
      <w:lvlText w:val=""/>
      <w:lvlJc w:val="left"/>
      <w:pPr>
        <w:ind w:left="4770" w:hanging="360"/>
      </w:pPr>
      <w:rPr>
        <w:rFonts w:ascii="Symbol" w:hAnsi="Symbol" w:hint="default"/>
      </w:rPr>
    </w:lvl>
    <w:lvl w:ilvl="7" w:tplc="0C0A0003" w:tentative="1">
      <w:start w:val="1"/>
      <w:numFmt w:val="bullet"/>
      <w:lvlText w:val="o"/>
      <w:lvlJc w:val="left"/>
      <w:pPr>
        <w:ind w:left="5490" w:hanging="360"/>
      </w:pPr>
      <w:rPr>
        <w:rFonts w:ascii="Courier New" w:hAnsi="Courier New" w:cs="Courier New" w:hint="default"/>
      </w:rPr>
    </w:lvl>
    <w:lvl w:ilvl="8" w:tplc="0C0A0005" w:tentative="1">
      <w:start w:val="1"/>
      <w:numFmt w:val="bullet"/>
      <w:lvlText w:val=""/>
      <w:lvlJc w:val="left"/>
      <w:pPr>
        <w:ind w:left="6210" w:hanging="360"/>
      </w:pPr>
      <w:rPr>
        <w:rFonts w:ascii="Wingdings" w:hAnsi="Wingdings" w:hint="default"/>
      </w:rPr>
    </w:lvl>
  </w:abstractNum>
  <w:abstractNum w:abstractNumId="5" w15:restartNumberingAfterBreak="0">
    <w:nsid w:val="34DC1E78"/>
    <w:multiLevelType w:val="hybridMultilevel"/>
    <w:tmpl w:val="1B084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F47447"/>
    <w:multiLevelType w:val="multilevel"/>
    <w:tmpl w:val="4AA04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81F56"/>
    <w:multiLevelType w:val="hybridMultilevel"/>
    <w:tmpl w:val="B56C9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BF257A"/>
    <w:multiLevelType w:val="hybridMultilevel"/>
    <w:tmpl w:val="BDE6A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EB7033"/>
    <w:multiLevelType w:val="hybridMultilevel"/>
    <w:tmpl w:val="52FC1B34"/>
    <w:lvl w:ilvl="0" w:tplc="0809000F">
      <w:start w:val="1"/>
      <w:numFmt w:val="decimal"/>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0" w15:restartNumberingAfterBreak="0">
    <w:nsid w:val="68BB0E56"/>
    <w:multiLevelType w:val="multilevel"/>
    <w:tmpl w:val="BD18EF6E"/>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C3509B"/>
    <w:multiLevelType w:val="hybridMultilevel"/>
    <w:tmpl w:val="2C44B7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9534A6E"/>
    <w:multiLevelType w:val="hybridMultilevel"/>
    <w:tmpl w:val="1408E8C2"/>
    <w:lvl w:ilvl="0" w:tplc="02B8BBF4">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0"/>
  </w:num>
  <w:num w:numId="2">
    <w:abstractNumId w:val="4"/>
  </w:num>
  <w:num w:numId="3">
    <w:abstractNumId w:val="9"/>
  </w:num>
  <w:num w:numId="4">
    <w:abstractNumId w:val="11"/>
  </w:num>
  <w:num w:numId="5">
    <w:abstractNumId w:val="2"/>
  </w:num>
  <w:num w:numId="6">
    <w:abstractNumId w:val="7"/>
  </w:num>
  <w:num w:numId="7">
    <w:abstractNumId w:val="0"/>
  </w:num>
  <w:num w:numId="8">
    <w:abstractNumId w:val="8"/>
  </w:num>
  <w:num w:numId="9">
    <w:abstractNumId w:val="3"/>
  </w:num>
  <w:num w:numId="10">
    <w:abstractNumId w:val="1"/>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1D"/>
    <w:rsid w:val="0000171B"/>
    <w:rsid w:val="000018A9"/>
    <w:rsid w:val="00004247"/>
    <w:rsid w:val="000049EA"/>
    <w:rsid w:val="00005A47"/>
    <w:rsid w:val="00010C4E"/>
    <w:rsid w:val="000125AB"/>
    <w:rsid w:val="000240F2"/>
    <w:rsid w:val="000246EF"/>
    <w:rsid w:val="00027EDC"/>
    <w:rsid w:val="000342FB"/>
    <w:rsid w:val="0003569E"/>
    <w:rsid w:val="000361ED"/>
    <w:rsid w:val="0003672F"/>
    <w:rsid w:val="00037200"/>
    <w:rsid w:val="00042CE9"/>
    <w:rsid w:val="00045A8D"/>
    <w:rsid w:val="00046EAF"/>
    <w:rsid w:val="00054339"/>
    <w:rsid w:val="000558A7"/>
    <w:rsid w:val="000560B3"/>
    <w:rsid w:val="00063043"/>
    <w:rsid w:val="00065868"/>
    <w:rsid w:val="00066D2B"/>
    <w:rsid w:val="00067CFA"/>
    <w:rsid w:val="000721D0"/>
    <w:rsid w:val="000726BE"/>
    <w:rsid w:val="00073969"/>
    <w:rsid w:val="00075454"/>
    <w:rsid w:val="0007713A"/>
    <w:rsid w:val="0008236A"/>
    <w:rsid w:val="00083C5C"/>
    <w:rsid w:val="00092681"/>
    <w:rsid w:val="00093D5E"/>
    <w:rsid w:val="0009404B"/>
    <w:rsid w:val="000947D1"/>
    <w:rsid w:val="00097165"/>
    <w:rsid w:val="00097F60"/>
    <w:rsid w:val="000A2D6B"/>
    <w:rsid w:val="000A43EF"/>
    <w:rsid w:val="000B7BD5"/>
    <w:rsid w:val="000C3B26"/>
    <w:rsid w:val="000C67DA"/>
    <w:rsid w:val="000C6C60"/>
    <w:rsid w:val="000D6781"/>
    <w:rsid w:val="000E03D3"/>
    <w:rsid w:val="000E6703"/>
    <w:rsid w:val="000F77B0"/>
    <w:rsid w:val="0011216A"/>
    <w:rsid w:val="001123C7"/>
    <w:rsid w:val="001236E0"/>
    <w:rsid w:val="001276DD"/>
    <w:rsid w:val="001320CB"/>
    <w:rsid w:val="001332CA"/>
    <w:rsid w:val="0014038E"/>
    <w:rsid w:val="001404FA"/>
    <w:rsid w:val="00143896"/>
    <w:rsid w:val="00145F1E"/>
    <w:rsid w:val="00146776"/>
    <w:rsid w:val="00153FD6"/>
    <w:rsid w:val="00154C28"/>
    <w:rsid w:val="001554B7"/>
    <w:rsid w:val="00156669"/>
    <w:rsid w:val="00165CA4"/>
    <w:rsid w:val="00166C1E"/>
    <w:rsid w:val="0017018D"/>
    <w:rsid w:val="0017174E"/>
    <w:rsid w:val="00172D9D"/>
    <w:rsid w:val="0017365C"/>
    <w:rsid w:val="0018062B"/>
    <w:rsid w:val="0018211C"/>
    <w:rsid w:val="00184018"/>
    <w:rsid w:val="00184699"/>
    <w:rsid w:val="00190661"/>
    <w:rsid w:val="00190A22"/>
    <w:rsid w:val="00192B9E"/>
    <w:rsid w:val="00197E8E"/>
    <w:rsid w:val="001A68ED"/>
    <w:rsid w:val="001A76AE"/>
    <w:rsid w:val="001B5BF4"/>
    <w:rsid w:val="001B6F20"/>
    <w:rsid w:val="001B783A"/>
    <w:rsid w:val="001C2D85"/>
    <w:rsid w:val="001C746B"/>
    <w:rsid w:val="001D2FF0"/>
    <w:rsid w:val="001D3B70"/>
    <w:rsid w:val="001D46E0"/>
    <w:rsid w:val="001D4C4C"/>
    <w:rsid w:val="001D6810"/>
    <w:rsid w:val="001D74BE"/>
    <w:rsid w:val="001E6575"/>
    <w:rsid w:val="001E6E1F"/>
    <w:rsid w:val="001E73B2"/>
    <w:rsid w:val="001F0219"/>
    <w:rsid w:val="001F0488"/>
    <w:rsid w:val="001F0F4E"/>
    <w:rsid w:val="001F72C8"/>
    <w:rsid w:val="00200187"/>
    <w:rsid w:val="00202E74"/>
    <w:rsid w:val="00204A19"/>
    <w:rsid w:val="00207A69"/>
    <w:rsid w:val="00210482"/>
    <w:rsid w:val="00214B77"/>
    <w:rsid w:val="00215C24"/>
    <w:rsid w:val="002163BC"/>
    <w:rsid w:val="00221D2F"/>
    <w:rsid w:val="00224583"/>
    <w:rsid w:val="00232F41"/>
    <w:rsid w:val="002336E4"/>
    <w:rsid w:val="00233F5F"/>
    <w:rsid w:val="0024117D"/>
    <w:rsid w:val="00241CE1"/>
    <w:rsid w:val="002442E8"/>
    <w:rsid w:val="00256B08"/>
    <w:rsid w:val="00267045"/>
    <w:rsid w:val="00274AFD"/>
    <w:rsid w:val="002760CB"/>
    <w:rsid w:val="00276970"/>
    <w:rsid w:val="002771AA"/>
    <w:rsid w:val="00280A22"/>
    <w:rsid w:val="0028657C"/>
    <w:rsid w:val="00287855"/>
    <w:rsid w:val="00290112"/>
    <w:rsid w:val="00295699"/>
    <w:rsid w:val="002A022B"/>
    <w:rsid w:val="002A0CA4"/>
    <w:rsid w:val="002A364B"/>
    <w:rsid w:val="002A4B62"/>
    <w:rsid w:val="002A57E8"/>
    <w:rsid w:val="002A705A"/>
    <w:rsid w:val="002A7582"/>
    <w:rsid w:val="002B2971"/>
    <w:rsid w:val="002B5639"/>
    <w:rsid w:val="002C332B"/>
    <w:rsid w:val="002C4460"/>
    <w:rsid w:val="002C4C30"/>
    <w:rsid w:val="002E5792"/>
    <w:rsid w:val="002E617F"/>
    <w:rsid w:val="002E61C7"/>
    <w:rsid w:val="002E6A7C"/>
    <w:rsid w:val="002F0237"/>
    <w:rsid w:val="002F1449"/>
    <w:rsid w:val="002F211A"/>
    <w:rsid w:val="002F2ED4"/>
    <w:rsid w:val="002F3F34"/>
    <w:rsid w:val="002F586B"/>
    <w:rsid w:val="002F6280"/>
    <w:rsid w:val="00302313"/>
    <w:rsid w:val="00303C48"/>
    <w:rsid w:val="00304388"/>
    <w:rsid w:val="00305633"/>
    <w:rsid w:val="00305CC4"/>
    <w:rsid w:val="003062E1"/>
    <w:rsid w:val="003072DA"/>
    <w:rsid w:val="003144A9"/>
    <w:rsid w:val="003156CB"/>
    <w:rsid w:val="00315CDF"/>
    <w:rsid w:val="003260B8"/>
    <w:rsid w:val="00331835"/>
    <w:rsid w:val="00331C7C"/>
    <w:rsid w:val="00342953"/>
    <w:rsid w:val="0034426C"/>
    <w:rsid w:val="00344F56"/>
    <w:rsid w:val="00360E64"/>
    <w:rsid w:val="00362393"/>
    <w:rsid w:val="003636E2"/>
    <w:rsid w:val="0036569B"/>
    <w:rsid w:val="00366622"/>
    <w:rsid w:val="00366E25"/>
    <w:rsid w:val="0037146A"/>
    <w:rsid w:val="00371D23"/>
    <w:rsid w:val="003727CA"/>
    <w:rsid w:val="0037351D"/>
    <w:rsid w:val="00374403"/>
    <w:rsid w:val="00374C76"/>
    <w:rsid w:val="00376716"/>
    <w:rsid w:val="00376F3D"/>
    <w:rsid w:val="003806DA"/>
    <w:rsid w:val="00380AAB"/>
    <w:rsid w:val="003872F7"/>
    <w:rsid w:val="003946E4"/>
    <w:rsid w:val="00396278"/>
    <w:rsid w:val="0039690A"/>
    <w:rsid w:val="00396BF7"/>
    <w:rsid w:val="003A4A4B"/>
    <w:rsid w:val="003A7E94"/>
    <w:rsid w:val="003B3150"/>
    <w:rsid w:val="003B5294"/>
    <w:rsid w:val="003B6A36"/>
    <w:rsid w:val="003B7CA4"/>
    <w:rsid w:val="003C162E"/>
    <w:rsid w:val="003C2A10"/>
    <w:rsid w:val="003C637A"/>
    <w:rsid w:val="003D04B6"/>
    <w:rsid w:val="003D0A40"/>
    <w:rsid w:val="003D267D"/>
    <w:rsid w:val="003D715B"/>
    <w:rsid w:val="003D73CD"/>
    <w:rsid w:val="003E1AEE"/>
    <w:rsid w:val="003E7E33"/>
    <w:rsid w:val="003F3398"/>
    <w:rsid w:val="003F52B6"/>
    <w:rsid w:val="003F563B"/>
    <w:rsid w:val="003F6103"/>
    <w:rsid w:val="003F6896"/>
    <w:rsid w:val="003F77E7"/>
    <w:rsid w:val="004003C4"/>
    <w:rsid w:val="0040065A"/>
    <w:rsid w:val="00413586"/>
    <w:rsid w:val="00416520"/>
    <w:rsid w:val="004200FC"/>
    <w:rsid w:val="00430E90"/>
    <w:rsid w:val="00432965"/>
    <w:rsid w:val="00435D12"/>
    <w:rsid w:val="0043757B"/>
    <w:rsid w:val="00442B12"/>
    <w:rsid w:val="00445F15"/>
    <w:rsid w:val="00453E65"/>
    <w:rsid w:val="004556F6"/>
    <w:rsid w:val="0046170A"/>
    <w:rsid w:val="00465550"/>
    <w:rsid w:val="00466F7A"/>
    <w:rsid w:val="00470375"/>
    <w:rsid w:val="004716B3"/>
    <w:rsid w:val="00476916"/>
    <w:rsid w:val="004843A4"/>
    <w:rsid w:val="00487239"/>
    <w:rsid w:val="00491679"/>
    <w:rsid w:val="00491F12"/>
    <w:rsid w:val="00492F3C"/>
    <w:rsid w:val="004955C6"/>
    <w:rsid w:val="00497377"/>
    <w:rsid w:val="004A1096"/>
    <w:rsid w:val="004A454A"/>
    <w:rsid w:val="004A7024"/>
    <w:rsid w:val="004B2F16"/>
    <w:rsid w:val="004B3492"/>
    <w:rsid w:val="004B3BC6"/>
    <w:rsid w:val="004B59CF"/>
    <w:rsid w:val="004B6255"/>
    <w:rsid w:val="004B6887"/>
    <w:rsid w:val="004C0436"/>
    <w:rsid w:val="004C29FE"/>
    <w:rsid w:val="004C31F1"/>
    <w:rsid w:val="004C5311"/>
    <w:rsid w:val="004D3406"/>
    <w:rsid w:val="004D48F1"/>
    <w:rsid w:val="004E1765"/>
    <w:rsid w:val="004E338C"/>
    <w:rsid w:val="004E505B"/>
    <w:rsid w:val="004F2847"/>
    <w:rsid w:val="004F693F"/>
    <w:rsid w:val="00501C1E"/>
    <w:rsid w:val="00511CC0"/>
    <w:rsid w:val="00513983"/>
    <w:rsid w:val="00514DF9"/>
    <w:rsid w:val="00517425"/>
    <w:rsid w:val="005212CF"/>
    <w:rsid w:val="00522260"/>
    <w:rsid w:val="00527EF0"/>
    <w:rsid w:val="00532A83"/>
    <w:rsid w:val="00533192"/>
    <w:rsid w:val="00533A0F"/>
    <w:rsid w:val="00542D9C"/>
    <w:rsid w:val="00553692"/>
    <w:rsid w:val="005562D4"/>
    <w:rsid w:val="005611C7"/>
    <w:rsid w:val="0056710D"/>
    <w:rsid w:val="00570CB2"/>
    <w:rsid w:val="0057101C"/>
    <w:rsid w:val="005752FB"/>
    <w:rsid w:val="0059270E"/>
    <w:rsid w:val="005933BC"/>
    <w:rsid w:val="00593E01"/>
    <w:rsid w:val="005A3275"/>
    <w:rsid w:val="005A405A"/>
    <w:rsid w:val="005A6A0E"/>
    <w:rsid w:val="005C1F2C"/>
    <w:rsid w:val="005C61F8"/>
    <w:rsid w:val="005C6FBA"/>
    <w:rsid w:val="005C7467"/>
    <w:rsid w:val="005C7981"/>
    <w:rsid w:val="005D3CE0"/>
    <w:rsid w:val="005E0184"/>
    <w:rsid w:val="005E7E7B"/>
    <w:rsid w:val="005F18E5"/>
    <w:rsid w:val="005F36EA"/>
    <w:rsid w:val="005F481F"/>
    <w:rsid w:val="005F53A7"/>
    <w:rsid w:val="005F66D0"/>
    <w:rsid w:val="005F708F"/>
    <w:rsid w:val="006001A7"/>
    <w:rsid w:val="00600DFF"/>
    <w:rsid w:val="0060228F"/>
    <w:rsid w:val="00612239"/>
    <w:rsid w:val="006207F0"/>
    <w:rsid w:val="0062375B"/>
    <w:rsid w:val="00625749"/>
    <w:rsid w:val="00627FA7"/>
    <w:rsid w:val="006308CB"/>
    <w:rsid w:val="0064236C"/>
    <w:rsid w:val="00642462"/>
    <w:rsid w:val="00643396"/>
    <w:rsid w:val="00643703"/>
    <w:rsid w:val="0064787C"/>
    <w:rsid w:val="00647B86"/>
    <w:rsid w:val="00660514"/>
    <w:rsid w:val="00661CE3"/>
    <w:rsid w:val="00682E4F"/>
    <w:rsid w:val="00682F1C"/>
    <w:rsid w:val="006872F3"/>
    <w:rsid w:val="006935B6"/>
    <w:rsid w:val="006961FC"/>
    <w:rsid w:val="00697162"/>
    <w:rsid w:val="00697225"/>
    <w:rsid w:val="006A1F44"/>
    <w:rsid w:val="006A34A5"/>
    <w:rsid w:val="006A3FB0"/>
    <w:rsid w:val="006B1504"/>
    <w:rsid w:val="006B18FC"/>
    <w:rsid w:val="006C1252"/>
    <w:rsid w:val="006C2DA0"/>
    <w:rsid w:val="006D0985"/>
    <w:rsid w:val="006D1539"/>
    <w:rsid w:val="006D3AA5"/>
    <w:rsid w:val="006D5953"/>
    <w:rsid w:val="006E60CD"/>
    <w:rsid w:val="006E7257"/>
    <w:rsid w:val="006F5540"/>
    <w:rsid w:val="006F56B5"/>
    <w:rsid w:val="006F5C9F"/>
    <w:rsid w:val="0070099A"/>
    <w:rsid w:val="00707BAE"/>
    <w:rsid w:val="0071030E"/>
    <w:rsid w:val="0071163D"/>
    <w:rsid w:val="00711812"/>
    <w:rsid w:val="00714A9E"/>
    <w:rsid w:val="00721386"/>
    <w:rsid w:val="00725C6B"/>
    <w:rsid w:val="00727D15"/>
    <w:rsid w:val="00737411"/>
    <w:rsid w:val="00737AD7"/>
    <w:rsid w:val="00737C00"/>
    <w:rsid w:val="007441E2"/>
    <w:rsid w:val="00746836"/>
    <w:rsid w:val="00750A22"/>
    <w:rsid w:val="00752C8A"/>
    <w:rsid w:val="00753CA4"/>
    <w:rsid w:val="00755CAB"/>
    <w:rsid w:val="00755DAE"/>
    <w:rsid w:val="00772A08"/>
    <w:rsid w:val="00772FFC"/>
    <w:rsid w:val="00784DBF"/>
    <w:rsid w:val="0079056B"/>
    <w:rsid w:val="00791F52"/>
    <w:rsid w:val="00793122"/>
    <w:rsid w:val="0079498B"/>
    <w:rsid w:val="007979A4"/>
    <w:rsid w:val="007A241A"/>
    <w:rsid w:val="007A2C5A"/>
    <w:rsid w:val="007A3A6F"/>
    <w:rsid w:val="007B0D85"/>
    <w:rsid w:val="007B1918"/>
    <w:rsid w:val="007B1C1E"/>
    <w:rsid w:val="007B228B"/>
    <w:rsid w:val="007B2D47"/>
    <w:rsid w:val="007B360F"/>
    <w:rsid w:val="007B3B8B"/>
    <w:rsid w:val="007B7CDE"/>
    <w:rsid w:val="007C1A92"/>
    <w:rsid w:val="007C2380"/>
    <w:rsid w:val="007C2C62"/>
    <w:rsid w:val="007C2DE6"/>
    <w:rsid w:val="007C655C"/>
    <w:rsid w:val="007D1D78"/>
    <w:rsid w:val="007D1F77"/>
    <w:rsid w:val="007D2AB6"/>
    <w:rsid w:val="007E1904"/>
    <w:rsid w:val="007E2002"/>
    <w:rsid w:val="007E23E1"/>
    <w:rsid w:val="007E38CB"/>
    <w:rsid w:val="007E70A8"/>
    <w:rsid w:val="007E7847"/>
    <w:rsid w:val="007E7AA9"/>
    <w:rsid w:val="007E7AC6"/>
    <w:rsid w:val="007F1FFD"/>
    <w:rsid w:val="007F5715"/>
    <w:rsid w:val="007F5F45"/>
    <w:rsid w:val="008010F5"/>
    <w:rsid w:val="00802F32"/>
    <w:rsid w:val="008037F4"/>
    <w:rsid w:val="00804661"/>
    <w:rsid w:val="0080769F"/>
    <w:rsid w:val="00826EB9"/>
    <w:rsid w:val="00841A3E"/>
    <w:rsid w:val="00850467"/>
    <w:rsid w:val="0085124E"/>
    <w:rsid w:val="008532B0"/>
    <w:rsid w:val="0085359E"/>
    <w:rsid w:val="00855825"/>
    <w:rsid w:val="008563C3"/>
    <w:rsid w:val="00861AD6"/>
    <w:rsid w:val="00865B07"/>
    <w:rsid w:val="008666AF"/>
    <w:rsid w:val="00873394"/>
    <w:rsid w:val="0087473B"/>
    <w:rsid w:val="00875BAF"/>
    <w:rsid w:val="00876AD3"/>
    <w:rsid w:val="0089609F"/>
    <w:rsid w:val="008A19DA"/>
    <w:rsid w:val="008A1C51"/>
    <w:rsid w:val="008A491C"/>
    <w:rsid w:val="008B703C"/>
    <w:rsid w:val="008C0B7B"/>
    <w:rsid w:val="008C1C96"/>
    <w:rsid w:val="008C2EC7"/>
    <w:rsid w:val="008C3374"/>
    <w:rsid w:val="008C47AD"/>
    <w:rsid w:val="008D0059"/>
    <w:rsid w:val="008D333C"/>
    <w:rsid w:val="008D7026"/>
    <w:rsid w:val="008E1F83"/>
    <w:rsid w:val="008F1A88"/>
    <w:rsid w:val="008F24D6"/>
    <w:rsid w:val="00900D32"/>
    <w:rsid w:val="00901A2D"/>
    <w:rsid w:val="0090485B"/>
    <w:rsid w:val="009064CB"/>
    <w:rsid w:val="00907242"/>
    <w:rsid w:val="00922A38"/>
    <w:rsid w:val="009245FA"/>
    <w:rsid w:val="009252D8"/>
    <w:rsid w:val="00925650"/>
    <w:rsid w:val="00931CE5"/>
    <w:rsid w:val="0093434E"/>
    <w:rsid w:val="00935C40"/>
    <w:rsid w:val="00943492"/>
    <w:rsid w:val="0094373E"/>
    <w:rsid w:val="009458FC"/>
    <w:rsid w:val="009475E9"/>
    <w:rsid w:val="009519B6"/>
    <w:rsid w:val="009535A4"/>
    <w:rsid w:val="00954E04"/>
    <w:rsid w:val="00962FED"/>
    <w:rsid w:val="00964191"/>
    <w:rsid w:val="00965A28"/>
    <w:rsid w:val="00967489"/>
    <w:rsid w:val="009700BA"/>
    <w:rsid w:val="009742A8"/>
    <w:rsid w:val="00977AFA"/>
    <w:rsid w:val="0098111A"/>
    <w:rsid w:val="009838A5"/>
    <w:rsid w:val="00987CF5"/>
    <w:rsid w:val="0099498A"/>
    <w:rsid w:val="009A793C"/>
    <w:rsid w:val="009B55C9"/>
    <w:rsid w:val="009C467C"/>
    <w:rsid w:val="009C79C2"/>
    <w:rsid w:val="009D3782"/>
    <w:rsid w:val="009D4D75"/>
    <w:rsid w:val="009D6523"/>
    <w:rsid w:val="009D6673"/>
    <w:rsid w:val="009E590B"/>
    <w:rsid w:val="009E5934"/>
    <w:rsid w:val="009F21FC"/>
    <w:rsid w:val="009F2E46"/>
    <w:rsid w:val="009F3E3E"/>
    <w:rsid w:val="00A028CB"/>
    <w:rsid w:val="00A069CD"/>
    <w:rsid w:val="00A24D9D"/>
    <w:rsid w:val="00A2611C"/>
    <w:rsid w:val="00A26F0D"/>
    <w:rsid w:val="00A316F9"/>
    <w:rsid w:val="00A32299"/>
    <w:rsid w:val="00A4246B"/>
    <w:rsid w:val="00A4352E"/>
    <w:rsid w:val="00A46FA5"/>
    <w:rsid w:val="00A51CE8"/>
    <w:rsid w:val="00A5529F"/>
    <w:rsid w:val="00A56936"/>
    <w:rsid w:val="00A618A4"/>
    <w:rsid w:val="00A66D24"/>
    <w:rsid w:val="00A7016A"/>
    <w:rsid w:val="00A7383F"/>
    <w:rsid w:val="00A74164"/>
    <w:rsid w:val="00A7575E"/>
    <w:rsid w:val="00A7754B"/>
    <w:rsid w:val="00A77BA6"/>
    <w:rsid w:val="00A83681"/>
    <w:rsid w:val="00A877B7"/>
    <w:rsid w:val="00A916BF"/>
    <w:rsid w:val="00A9205E"/>
    <w:rsid w:val="00AA4C63"/>
    <w:rsid w:val="00AB1020"/>
    <w:rsid w:val="00AB143C"/>
    <w:rsid w:val="00AB2BBD"/>
    <w:rsid w:val="00AB33A8"/>
    <w:rsid w:val="00AB65BB"/>
    <w:rsid w:val="00AC0CB1"/>
    <w:rsid w:val="00AC290A"/>
    <w:rsid w:val="00AC2DF7"/>
    <w:rsid w:val="00AC5653"/>
    <w:rsid w:val="00AD479E"/>
    <w:rsid w:val="00AD67FA"/>
    <w:rsid w:val="00AD7CB8"/>
    <w:rsid w:val="00AE13A7"/>
    <w:rsid w:val="00AE1840"/>
    <w:rsid w:val="00AE7110"/>
    <w:rsid w:val="00AF0B2B"/>
    <w:rsid w:val="00AF6D16"/>
    <w:rsid w:val="00AF7E7E"/>
    <w:rsid w:val="00B015F0"/>
    <w:rsid w:val="00B04E1D"/>
    <w:rsid w:val="00B05C52"/>
    <w:rsid w:val="00B22452"/>
    <w:rsid w:val="00B31E60"/>
    <w:rsid w:val="00B3394D"/>
    <w:rsid w:val="00B361C6"/>
    <w:rsid w:val="00B40C3A"/>
    <w:rsid w:val="00B419ED"/>
    <w:rsid w:val="00B43C80"/>
    <w:rsid w:val="00B465C1"/>
    <w:rsid w:val="00B47A0A"/>
    <w:rsid w:val="00B47C63"/>
    <w:rsid w:val="00B50CDC"/>
    <w:rsid w:val="00B5343A"/>
    <w:rsid w:val="00B566E6"/>
    <w:rsid w:val="00B64062"/>
    <w:rsid w:val="00B654FD"/>
    <w:rsid w:val="00B67025"/>
    <w:rsid w:val="00B738E5"/>
    <w:rsid w:val="00B81E3A"/>
    <w:rsid w:val="00B82A6F"/>
    <w:rsid w:val="00B85F6A"/>
    <w:rsid w:val="00B864C2"/>
    <w:rsid w:val="00B87A93"/>
    <w:rsid w:val="00B90F15"/>
    <w:rsid w:val="00B95554"/>
    <w:rsid w:val="00B970C2"/>
    <w:rsid w:val="00BA1772"/>
    <w:rsid w:val="00BA4436"/>
    <w:rsid w:val="00BA56A2"/>
    <w:rsid w:val="00BB1A6B"/>
    <w:rsid w:val="00BC6B05"/>
    <w:rsid w:val="00BD4024"/>
    <w:rsid w:val="00BD4AC1"/>
    <w:rsid w:val="00BD64AC"/>
    <w:rsid w:val="00BD7179"/>
    <w:rsid w:val="00BD71E1"/>
    <w:rsid w:val="00BE24C9"/>
    <w:rsid w:val="00BE3CB8"/>
    <w:rsid w:val="00BE51B5"/>
    <w:rsid w:val="00BF15D2"/>
    <w:rsid w:val="00BF2BCB"/>
    <w:rsid w:val="00BF7C78"/>
    <w:rsid w:val="00C03FAC"/>
    <w:rsid w:val="00C04C51"/>
    <w:rsid w:val="00C071A0"/>
    <w:rsid w:val="00C10E74"/>
    <w:rsid w:val="00C14B61"/>
    <w:rsid w:val="00C22ABE"/>
    <w:rsid w:val="00C30F56"/>
    <w:rsid w:val="00C34FE7"/>
    <w:rsid w:val="00C36D9C"/>
    <w:rsid w:val="00C37B07"/>
    <w:rsid w:val="00C4030F"/>
    <w:rsid w:val="00C40BB3"/>
    <w:rsid w:val="00C47A51"/>
    <w:rsid w:val="00C524B6"/>
    <w:rsid w:val="00C53CC1"/>
    <w:rsid w:val="00C54A67"/>
    <w:rsid w:val="00C648A7"/>
    <w:rsid w:val="00C65F46"/>
    <w:rsid w:val="00C67460"/>
    <w:rsid w:val="00C741E7"/>
    <w:rsid w:val="00C752AA"/>
    <w:rsid w:val="00C764F1"/>
    <w:rsid w:val="00C82EDF"/>
    <w:rsid w:val="00C87813"/>
    <w:rsid w:val="00C92C6F"/>
    <w:rsid w:val="00CA03F5"/>
    <w:rsid w:val="00CC2491"/>
    <w:rsid w:val="00CC7C48"/>
    <w:rsid w:val="00CD0839"/>
    <w:rsid w:val="00CE5DDD"/>
    <w:rsid w:val="00CE60B0"/>
    <w:rsid w:val="00CE7147"/>
    <w:rsid w:val="00CF279F"/>
    <w:rsid w:val="00CF641B"/>
    <w:rsid w:val="00D00F98"/>
    <w:rsid w:val="00D00FDA"/>
    <w:rsid w:val="00D03FA5"/>
    <w:rsid w:val="00D043F8"/>
    <w:rsid w:val="00D04CD8"/>
    <w:rsid w:val="00D108B5"/>
    <w:rsid w:val="00D11C30"/>
    <w:rsid w:val="00D12554"/>
    <w:rsid w:val="00D1491B"/>
    <w:rsid w:val="00D229C6"/>
    <w:rsid w:val="00D24160"/>
    <w:rsid w:val="00D24D72"/>
    <w:rsid w:val="00D25A7C"/>
    <w:rsid w:val="00D33E83"/>
    <w:rsid w:val="00D407B0"/>
    <w:rsid w:val="00D46441"/>
    <w:rsid w:val="00D46CB4"/>
    <w:rsid w:val="00D5001C"/>
    <w:rsid w:val="00D53059"/>
    <w:rsid w:val="00D558AF"/>
    <w:rsid w:val="00D56A2A"/>
    <w:rsid w:val="00D61705"/>
    <w:rsid w:val="00D63311"/>
    <w:rsid w:val="00D642BF"/>
    <w:rsid w:val="00D65C56"/>
    <w:rsid w:val="00D70305"/>
    <w:rsid w:val="00D72BF5"/>
    <w:rsid w:val="00D801D8"/>
    <w:rsid w:val="00D8060F"/>
    <w:rsid w:val="00D84AFD"/>
    <w:rsid w:val="00D8638F"/>
    <w:rsid w:val="00D86600"/>
    <w:rsid w:val="00D8726C"/>
    <w:rsid w:val="00D87F20"/>
    <w:rsid w:val="00D94032"/>
    <w:rsid w:val="00D95F0A"/>
    <w:rsid w:val="00DA2AB6"/>
    <w:rsid w:val="00DA4B9F"/>
    <w:rsid w:val="00DA503D"/>
    <w:rsid w:val="00DA588D"/>
    <w:rsid w:val="00DA5C47"/>
    <w:rsid w:val="00DA6068"/>
    <w:rsid w:val="00DA7236"/>
    <w:rsid w:val="00DA7DD6"/>
    <w:rsid w:val="00DB236A"/>
    <w:rsid w:val="00DB3519"/>
    <w:rsid w:val="00DB55D8"/>
    <w:rsid w:val="00DC0F21"/>
    <w:rsid w:val="00DC207B"/>
    <w:rsid w:val="00DC3EFF"/>
    <w:rsid w:val="00DC43E9"/>
    <w:rsid w:val="00DC4C57"/>
    <w:rsid w:val="00DD1B27"/>
    <w:rsid w:val="00DD22A1"/>
    <w:rsid w:val="00DD2568"/>
    <w:rsid w:val="00DD6BAD"/>
    <w:rsid w:val="00DE4727"/>
    <w:rsid w:val="00DE5A17"/>
    <w:rsid w:val="00DE7EA9"/>
    <w:rsid w:val="00DE7FE8"/>
    <w:rsid w:val="00DF4D7D"/>
    <w:rsid w:val="00E01250"/>
    <w:rsid w:val="00E048EE"/>
    <w:rsid w:val="00E06F96"/>
    <w:rsid w:val="00E206A1"/>
    <w:rsid w:val="00E223FB"/>
    <w:rsid w:val="00E249DA"/>
    <w:rsid w:val="00E25BE5"/>
    <w:rsid w:val="00E2609A"/>
    <w:rsid w:val="00E30847"/>
    <w:rsid w:val="00E32DB2"/>
    <w:rsid w:val="00E415EF"/>
    <w:rsid w:val="00E42073"/>
    <w:rsid w:val="00E426C1"/>
    <w:rsid w:val="00E50D83"/>
    <w:rsid w:val="00E5143D"/>
    <w:rsid w:val="00E54539"/>
    <w:rsid w:val="00E5521F"/>
    <w:rsid w:val="00E55C62"/>
    <w:rsid w:val="00E57E2C"/>
    <w:rsid w:val="00E64F1C"/>
    <w:rsid w:val="00E67D4D"/>
    <w:rsid w:val="00E7058C"/>
    <w:rsid w:val="00E840B3"/>
    <w:rsid w:val="00E8538D"/>
    <w:rsid w:val="00E854B2"/>
    <w:rsid w:val="00E86E80"/>
    <w:rsid w:val="00E9747F"/>
    <w:rsid w:val="00EA1BAC"/>
    <w:rsid w:val="00EA5E5D"/>
    <w:rsid w:val="00EB09D0"/>
    <w:rsid w:val="00EB3A98"/>
    <w:rsid w:val="00EB4EC0"/>
    <w:rsid w:val="00ED309A"/>
    <w:rsid w:val="00EE1781"/>
    <w:rsid w:val="00EE24BD"/>
    <w:rsid w:val="00EE24BE"/>
    <w:rsid w:val="00EE3132"/>
    <w:rsid w:val="00EF2850"/>
    <w:rsid w:val="00EF590D"/>
    <w:rsid w:val="00F03C9F"/>
    <w:rsid w:val="00F05383"/>
    <w:rsid w:val="00F104F3"/>
    <w:rsid w:val="00F1530A"/>
    <w:rsid w:val="00F16E6A"/>
    <w:rsid w:val="00F20976"/>
    <w:rsid w:val="00F21825"/>
    <w:rsid w:val="00F22BFB"/>
    <w:rsid w:val="00F251A0"/>
    <w:rsid w:val="00F379DF"/>
    <w:rsid w:val="00F411D4"/>
    <w:rsid w:val="00F53124"/>
    <w:rsid w:val="00F54A92"/>
    <w:rsid w:val="00F54F9C"/>
    <w:rsid w:val="00F5564E"/>
    <w:rsid w:val="00F56373"/>
    <w:rsid w:val="00F5637E"/>
    <w:rsid w:val="00F567BD"/>
    <w:rsid w:val="00F57490"/>
    <w:rsid w:val="00F65BC5"/>
    <w:rsid w:val="00F72D0C"/>
    <w:rsid w:val="00F7483B"/>
    <w:rsid w:val="00F826C1"/>
    <w:rsid w:val="00F841A1"/>
    <w:rsid w:val="00F87CE1"/>
    <w:rsid w:val="00F913AE"/>
    <w:rsid w:val="00F92D06"/>
    <w:rsid w:val="00F93B2D"/>
    <w:rsid w:val="00F97C8B"/>
    <w:rsid w:val="00FA1001"/>
    <w:rsid w:val="00FA3FC3"/>
    <w:rsid w:val="00FB03A5"/>
    <w:rsid w:val="00FB2EAC"/>
    <w:rsid w:val="00FB307E"/>
    <w:rsid w:val="00FB5000"/>
    <w:rsid w:val="00FC2360"/>
    <w:rsid w:val="00FC35BF"/>
    <w:rsid w:val="00FC5222"/>
    <w:rsid w:val="00FC5FD1"/>
    <w:rsid w:val="00FD7D45"/>
    <w:rsid w:val="00FE5755"/>
    <w:rsid w:val="00FE57A4"/>
    <w:rsid w:val="00FE581D"/>
    <w:rsid w:val="00FF3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C551F4D-7655-4B4F-8455-DEB92FD4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375"/>
    <w:pPr>
      <w:spacing w:after="0" w:line="240" w:lineRule="auto"/>
    </w:pPr>
    <w:rPr>
      <w:rFonts w:ascii="TradeGothic" w:eastAsia="Times New Roman" w:hAnsi="TradeGothic" w:cs="Times New Roman"/>
      <w:sz w:val="24"/>
      <w:szCs w:val="24"/>
      <w:lang w:val="es-ES" w:eastAsia="es-ES"/>
    </w:rPr>
  </w:style>
  <w:style w:type="paragraph" w:styleId="Heading1">
    <w:name w:val="heading 1"/>
    <w:basedOn w:val="Normal"/>
    <w:next w:val="Normal"/>
    <w:link w:val="Heading1Char"/>
    <w:uiPriority w:val="9"/>
    <w:qFormat/>
    <w:rsid w:val="00C65F46"/>
    <w:pPr>
      <w:pBdr>
        <w:bottom w:val="single" w:sz="4" w:space="1" w:color="auto"/>
      </w:pBdr>
      <w:outlineLvl w:val="0"/>
    </w:pPr>
    <w:rPr>
      <w:rFonts w:ascii="Vodafone Rg" w:hAnsi="Vodafone Rg"/>
      <w:b/>
    </w:rPr>
  </w:style>
  <w:style w:type="paragraph" w:styleId="Heading2">
    <w:name w:val="heading 2"/>
    <w:basedOn w:val="ListParagraph"/>
    <w:next w:val="Normal"/>
    <w:link w:val="Heading2Char"/>
    <w:uiPriority w:val="9"/>
    <w:unhideWhenUsed/>
    <w:qFormat/>
    <w:rsid w:val="000C67DA"/>
    <w:pPr>
      <w:numPr>
        <w:numId w:val="1"/>
      </w:numPr>
      <w:outlineLvl w:val="1"/>
    </w:pPr>
    <w:rPr>
      <w:rFonts w:ascii="Vodafone Rg" w:hAnsi="Vodafone Rg"/>
      <w:b/>
      <w:color w:val="FF0000"/>
      <w:sz w:val="28"/>
    </w:rPr>
  </w:style>
  <w:style w:type="paragraph" w:styleId="Heading3">
    <w:name w:val="heading 3"/>
    <w:basedOn w:val="Heading2"/>
    <w:next w:val="Normal"/>
    <w:link w:val="Heading3Char"/>
    <w:uiPriority w:val="9"/>
    <w:unhideWhenUsed/>
    <w:qFormat/>
    <w:rsid w:val="005E0184"/>
    <w:pPr>
      <w:numPr>
        <w:ilvl w:val="1"/>
      </w:numPr>
      <w:ind w:left="993" w:hanging="633"/>
      <w:outlineLvl w:val="2"/>
    </w:pPr>
    <w:rPr>
      <w:i/>
      <w:color w:val="7030A0"/>
      <w:sz w:val="24"/>
    </w:rPr>
  </w:style>
  <w:style w:type="paragraph" w:styleId="Heading4">
    <w:name w:val="heading 4"/>
    <w:basedOn w:val="Normal"/>
    <w:next w:val="Normal"/>
    <w:link w:val="Heading4Char"/>
    <w:autoRedefine/>
    <w:qFormat/>
    <w:rsid w:val="006F5C9F"/>
    <w:pPr>
      <w:keepNext/>
      <w:tabs>
        <w:tab w:val="left" w:pos="708"/>
        <w:tab w:val="num" w:pos="864"/>
        <w:tab w:val="left" w:pos="2124"/>
        <w:tab w:val="left" w:pos="2832"/>
        <w:tab w:val="left" w:pos="3540"/>
        <w:tab w:val="left" w:pos="4248"/>
        <w:tab w:val="left" w:pos="4956"/>
        <w:tab w:val="left" w:pos="5664"/>
        <w:tab w:val="left" w:pos="6372"/>
        <w:tab w:val="left" w:pos="7080"/>
        <w:tab w:val="left" w:pos="7788"/>
        <w:tab w:val="left" w:pos="8496"/>
      </w:tabs>
      <w:suppressAutoHyphens/>
      <w:spacing w:before="240" w:after="60"/>
      <w:ind w:left="864" w:hanging="864"/>
      <w:outlineLvl w:val="3"/>
    </w:pPr>
    <w:rPr>
      <w:rFonts w:ascii="Times New Roman" w:hAnsi="Times New Roman"/>
      <w:b/>
      <w:i/>
      <w:iCs/>
      <w:szCs w:val="20"/>
      <w:lang w:val="es-ES_tradnl"/>
    </w:rPr>
  </w:style>
  <w:style w:type="paragraph" w:styleId="Heading5">
    <w:name w:val="heading 5"/>
    <w:basedOn w:val="Normal"/>
    <w:next w:val="Normal"/>
    <w:link w:val="Heading5Char"/>
    <w:qFormat/>
    <w:rsid w:val="006F5C9F"/>
    <w:pPr>
      <w:tabs>
        <w:tab w:val="left" w:pos="708"/>
        <w:tab w:val="num" w:pos="10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240" w:after="60"/>
      <w:ind w:left="1008" w:hanging="1008"/>
      <w:outlineLvl w:val="4"/>
    </w:pPr>
    <w:rPr>
      <w:rFonts w:ascii="Arial" w:hAnsi="Arial"/>
      <w:bCs/>
      <w:sz w:val="22"/>
      <w:szCs w:val="20"/>
      <w:lang w:val="es-ES_tradnl"/>
    </w:rPr>
  </w:style>
  <w:style w:type="paragraph" w:styleId="Heading6">
    <w:name w:val="heading 6"/>
    <w:basedOn w:val="Normal"/>
    <w:next w:val="Normal"/>
    <w:link w:val="Heading6Char"/>
    <w:qFormat/>
    <w:rsid w:val="006F5C9F"/>
    <w:pPr>
      <w:tabs>
        <w:tab w:val="left" w:pos="708"/>
        <w:tab w:val="num" w:pos="1152"/>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240" w:after="60"/>
      <w:ind w:left="1152" w:hanging="1152"/>
      <w:outlineLvl w:val="5"/>
    </w:pPr>
    <w:rPr>
      <w:rFonts w:ascii="Arial" w:hAnsi="Arial"/>
      <w:bCs/>
      <w:i/>
      <w:sz w:val="22"/>
      <w:szCs w:val="20"/>
      <w:lang w:val="es-ES_tradnl"/>
    </w:rPr>
  </w:style>
  <w:style w:type="paragraph" w:styleId="Heading7">
    <w:name w:val="heading 7"/>
    <w:basedOn w:val="Normal"/>
    <w:next w:val="Normal"/>
    <w:link w:val="Heading7Char"/>
    <w:qFormat/>
    <w:rsid w:val="006F5C9F"/>
    <w:pPr>
      <w:tabs>
        <w:tab w:val="left" w:pos="708"/>
        <w:tab w:val="num" w:pos="1296"/>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240" w:after="60"/>
      <w:ind w:left="1296" w:hanging="1296"/>
      <w:outlineLvl w:val="6"/>
    </w:pPr>
    <w:rPr>
      <w:rFonts w:ascii="Arial" w:hAnsi="Arial"/>
      <w:bCs/>
      <w:sz w:val="20"/>
      <w:szCs w:val="20"/>
      <w:lang w:val="es-ES_tradnl"/>
    </w:rPr>
  </w:style>
  <w:style w:type="paragraph" w:styleId="Heading8">
    <w:name w:val="heading 8"/>
    <w:basedOn w:val="Normal"/>
    <w:next w:val="Normal"/>
    <w:link w:val="Heading8Char"/>
    <w:qFormat/>
    <w:rsid w:val="006F5C9F"/>
    <w:pPr>
      <w:tabs>
        <w:tab w:val="left" w:pos="708"/>
        <w:tab w:val="num" w:pos="1440"/>
        <w:tab w:val="left" w:pos="2124"/>
        <w:tab w:val="left" w:pos="2832"/>
        <w:tab w:val="left" w:pos="3540"/>
        <w:tab w:val="left" w:pos="4248"/>
        <w:tab w:val="left" w:pos="4956"/>
        <w:tab w:val="left" w:pos="5664"/>
        <w:tab w:val="left" w:pos="6372"/>
        <w:tab w:val="left" w:pos="7080"/>
        <w:tab w:val="left" w:pos="7788"/>
        <w:tab w:val="left" w:pos="8496"/>
      </w:tabs>
      <w:suppressAutoHyphens/>
      <w:spacing w:before="240" w:after="60"/>
      <w:ind w:left="1440" w:hanging="1440"/>
      <w:outlineLvl w:val="7"/>
    </w:pPr>
    <w:rPr>
      <w:rFonts w:ascii="Arial" w:hAnsi="Arial"/>
      <w:bCs/>
      <w:i/>
      <w:sz w:val="20"/>
      <w:szCs w:val="20"/>
      <w:lang w:val="es-ES_tradnl"/>
    </w:rPr>
  </w:style>
  <w:style w:type="paragraph" w:styleId="Heading9">
    <w:name w:val="heading 9"/>
    <w:basedOn w:val="Normal"/>
    <w:next w:val="Normal"/>
    <w:link w:val="Heading9Char"/>
    <w:qFormat/>
    <w:rsid w:val="006F5C9F"/>
    <w:pPr>
      <w:tabs>
        <w:tab w:val="left" w:pos="708"/>
        <w:tab w:val="left" w:pos="1416"/>
        <w:tab w:val="num" w:pos="1584"/>
        <w:tab w:val="left" w:pos="2832"/>
        <w:tab w:val="left" w:pos="3540"/>
        <w:tab w:val="left" w:pos="4248"/>
        <w:tab w:val="left" w:pos="4956"/>
        <w:tab w:val="left" w:pos="5664"/>
        <w:tab w:val="left" w:pos="6372"/>
        <w:tab w:val="left" w:pos="7080"/>
        <w:tab w:val="left" w:pos="7788"/>
        <w:tab w:val="left" w:pos="8496"/>
      </w:tabs>
      <w:suppressAutoHyphens/>
      <w:spacing w:before="240" w:after="60"/>
      <w:ind w:left="1584" w:hanging="1584"/>
      <w:outlineLvl w:val="8"/>
    </w:pPr>
    <w:rPr>
      <w:rFonts w:ascii="Arial" w:hAnsi="Arial"/>
      <w:bCs/>
      <w:i/>
      <w:sz w:val="18"/>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E1D"/>
    <w:pPr>
      <w:tabs>
        <w:tab w:val="center" w:pos="4252"/>
        <w:tab w:val="right" w:pos="8504"/>
      </w:tabs>
    </w:pPr>
  </w:style>
  <w:style w:type="character" w:customStyle="1" w:styleId="HeaderChar">
    <w:name w:val="Header Char"/>
    <w:basedOn w:val="DefaultParagraphFont"/>
    <w:link w:val="Header"/>
    <w:uiPriority w:val="99"/>
    <w:rsid w:val="00B04E1D"/>
    <w:rPr>
      <w:rFonts w:ascii="TradeGothic" w:eastAsia="Times New Roman" w:hAnsi="TradeGothic" w:cs="Times New Roman"/>
      <w:sz w:val="24"/>
      <w:szCs w:val="24"/>
      <w:lang w:val="es-ES" w:eastAsia="es-ES"/>
    </w:rPr>
  </w:style>
  <w:style w:type="paragraph" w:styleId="Footer">
    <w:name w:val="footer"/>
    <w:basedOn w:val="Normal"/>
    <w:link w:val="FooterChar"/>
    <w:uiPriority w:val="99"/>
    <w:unhideWhenUsed/>
    <w:rsid w:val="00B04E1D"/>
    <w:pPr>
      <w:tabs>
        <w:tab w:val="center" w:pos="4252"/>
        <w:tab w:val="right" w:pos="8504"/>
      </w:tabs>
    </w:pPr>
  </w:style>
  <w:style w:type="character" w:customStyle="1" w:styleId="FooterChar">
    <w:name w:val="Footer Char"/>
    <w:basedOn w:val="DefaultParagraphFont"/>
    <w:link w:val="Footer"/>
    <w:uiPriority w:val="99"/>
    <w:rsid w:val="00B04E1D"/>
    <w:rPr>
      <w:rFonts w:ascii="TradeGothic" w:eastAsia="Times New Roman" w:hAnsi="TradeGothic" w:cs="Times New Roman"/>
      <w:sz w:val="24"/>
      <w:szCs w:val="24"/>
      <w:lang w:val="es-ES" w:eastAsia="es-ES"/>
    </w:rPr>
  </w:style>
  <w:style w:type="character" w:customStyle="1" w:styleId="Heading1Char">
    <w:name w:val="Heading 1 Char"/>
    <w:basedOn w:val="DefaultParagraphFont"/>
    <w:link w:val="Heading1"/>
    <w:uiPriority w:val="9"/>
    <w:rsid w:val="00C65F46"/>
    <w:rPr>
      <w:rFonts w:ascii="Vodafone Rg" w:eastAsia="Times New Roman" w:hAnsi="Vodafone Rg" w:cs="Times New Roman"/>
      <w:b/>
      <w:sz w:val="24"/>
      <w:szCs w:val="24"/>
      <w:lang w:val="es-ES" w:eastAsia="es-ES"/>
    </w:rPr>
  </w:style>
  <w:style w:type="character" w:customStyle="1" w:styleId="Heading2Char">
    <w:name w:val="Heading 2 Char"/>
    <w:basedOn w:val="DefaultParagraphFont"/>
    <w:link w:val="Heading2"/>
    <w:uiPriority w:val="9"/>
    <w:rsid w:val="000C67DA"/>
    <w:rPr>
      <w:rFonts w:ascii="Vodafone Rg" w:eastAsia="Times New Roman" w:hAnsi="Vodafone Rg" w:cs="Times New Roman"/>
      <w:b/>
      <w:color w:val="FF0000"/>
      <w:sz w:val="28"/>
      <w:szCs w:val="24"/>
      <w:lang w:val="es-ES" w:eastAsia="es-ES"/>
    </w:rPr>
  </w:style>
  <w:style w:type="paragraph" w:styleId="BodyText2">
    <w:name w:val="Body Text 2"/>
    <w:basedOn w:val="Normal"/>
    <w:link w:val="BodyText2Char"/>
    <w:rsid w:val="00C65F46"/>
    <w:pPr>
      <w:jc w:val="both"/>
    </w:pPr>
    <w:rPr>
      <w:rFonts w:ascii="Times New Roman" w:hAnsi="Times New Roman"/>
      <w:color w:val="000000"/>
      <w:sz w:val="20"/>
      <w:lang w:eastAsia="sv-SE"/>
    </w:rPr>
  </w:style>
  <w:style w:type="character" w:customStyle="1" w:styleId="BodyText2Char">
    <w:name w:val="Body Text 2 Char"/>
    <w:basedOn w:val="DefaultParagraphFont"/>
    <w:link w:val="BodyText2"/>
    <w:rsid w:val="00C65F46"/>
    <w:rPr>
      <w:rFonts w:ascii="Times New Roman" w:eastAsia="Times New Roman" w:hAnsi="Times New Roman" w:cs="Times New Roman"/>
      <w:color w:val="000000"/>
      <w:sz w:val="20"/>
      <w:szCs w:val="24"/>
      <w:lang w:val="es-ES" w:eastAsia="sv-SE"/>
    </w:rPr>
  </w:style>
  <w:style w:type="paragraph" w:styleId="ListParagraph">
    <w:name w:val="List Paragraph"/>
    <w:basedOn w:val="Normal"/>
    <w:uiPriority w:val="34"/>
    <w:qFormat/>
    <w:rsid w:val="000C67DA"/>
    <w:pPr>
      <w:ind w:left="720"/>
      <w:contextualSpacing/>
    </w:pPr>
  </w:style>
  <w:style w:type="character" w:customStyle="1" w:styleId="Heading3Char">
    <w:name w:val="Heading 3 Char"/>
    <w:basedOn w:val="DefaultParagraphFont"/>
    <w:link w:val="Heading3"/>
    <w:uiPriority w:val="9"/>
    <w:rsid w:val="005E0184"/>
    <w:rPr>
      <w:rFonts w:ascii="Vodafone Rg" w:eastAsia="Times New Roman" w:hAnsi="Vodafone Rg" w:cs="Times New Roman"/>
      <w:b/>
      <w:i/>
      <w:color w:val="7030A0"/>
      <w:sz w:val="24"/>
      <w:szCs w:val="24"/>
      <w:lang w:val="es-ES" w:eastAsia="es-ES"/>
    </w:rPr>
  </w:style>
  <w:style w:type="character" w:customStyle="1" w:styleId="nfasissutil1">
    <w:name w:val="Énfasis sutil1"/>
    <w:rsid w:val="003072DA"/>
    <w:rPr>
      <w:rFonts w:cs="Times New Roman"/>
      <w:i/>
      <w:iCs/>
      <w:color w:val="808080"/>
    </w:rPr>
  </w:style>
  <w:style w:type="paragraph" w:styleId="BalloonText">
    <w:name w:val="Balloon Text"/>
    <w:basedOn w:val="Normal"/>
    <w:link w:val="BalloonTextChar"/>
    <w:uiPriority w:val="99"/>
    <w:semiHidden/>
    <w:unhideWhenUsed/>
    <w:rsid w:val="00305CC4"/>
    <w:rPr>
      <w:rFonts w:ascii="Tahoma" w:hAnsi="Tahoma" w:cs="Tahoma"/>
      <w:sz w:val="16"/>
      <w:szCs w:val="16"/>
    </w:rPr>
  </w:style>
  <w:style w:type="character" w:customStyle="1" w:styleId="BalloonTextChar">
    <w:name w:val="Balloon Text Char"/>
    <w:basedOn w:val="DefaultParagraphFont"/>
    <w:link w:val="BalloonText"/>
    <w:uiPriority w:val="99"/>
    <w:semiHidden/>
    <w:rsid w:val="00305CC4"/>
    <w:rPr>
      <w:rFonts w:ascii="Tahoma" w:eastAsia="Times New Roman" w:hAnsi="Tahoma" w:cs="Tahoma"/>
      <w:sz w:val="16"/>
      <w:szCs w:val="16"/>
      <w:lang w:val="es-ES" w:eastAsia="es-ES"/>
    </w:rPr>
  </w:style>
  <w:style w:type="paragraph" w:customStyle="1" w:styleId="Char">
    <w:name w:val="Char"/>
    <w:basedOn w:val="Normal"/>
    <w:rsid w:val="00861AD6"/>
    <w:pPr>
      <w:keepLines/>
      <w:spacing w:after="160" w:line="240" w:lineRule="exact"/>
      <w:ind w:left="2977"/>
      <w:jc w:val="both"/>
    </w:pPr>
    <w:rPr>
      <w:rFonts w:ascii="Tahoma" w:hAnsi="Tahoma"/>
      <w:sz w:val="20"/>
      <w:lang w:val="en-US" w:eastAsia="en-US"/>
    </w:rPr>
  </w:style>
  <w:style w:type="character" w:customStyle="1" w:styleId="Heading4Char">
    <w:name w:val="Heading 4 Char"/>
    <w:basedOn w:val="DefaultParagraphFont"/>
    <w:link w:val="Heading4"/>
    <w:rsid w:val="006F5C9F"/>
    <w:rPr>
      <w:rFonts w:ascii="Times New Roman" w:eastAsia="Times New Roman" w:hAnsi="Times New Roman" w:cs="Times New Roman"/>
      <w:b/>
      <w:i/>
      <w:iCs/>
      <w:sz w:val="24"/>
      <w:szCs w:val="20"/>
      <w:lang w:val="es-ES_tradnl" w:eastAsia="es-ES"/>
    </w:rPr>
  </w:style>
  <w:style w:type="character" w:customStyle="1" w:styleId="Heading5Char">
    <w:name w:val="Heading 5 Char"/>
    <w:basedOn w:val="DefaultParagraphFont"/>
    <w:link w:val="Heading5"/>
    <w:rsid w:val="006F5C9F"/>
    <w:rPr>
      <w:rFonts w:ascii="Arial" w:eastAsia="Times New Roman" w:hAnsi="Arial" w:cs="Times New Roman"/>
      <w:bCs/>
      <w:szCs w:val="20"/>
      <w:lang w:val="es-ES_tradnl" w:eastAsia="es-ES"/>
    </w:rPr>
  </w:style>
  <w:style w:type="character" w:customStyle="1" w:styleId="Heading6Char">
    <w:name w:val="Heading 6 Char"/>
    <w:basedOn w:val="DefaultParagraphFont"/>
    <w:link w:val="Heading6"/>
    <w:rsid w:val="006F5C9F"/>
    <w:rPr>
      <w:rFonts w:ascii="Arial" w:eastAsia="Times New Roman" w:hAnsi="Arial" w:cs="Times New Roman"/>
      <w:bCs/>
      <w:i/>
      <w:szCs w:val="20"/>
      <w:lang w:val="es-ES_tradnl" w:eastAsia="es-ES"/>
    </w:rPr>
  </w:style>
  <w:style w:type="character" w:customStyle="1" w:styleId="Heading7Char">
    <w:name w:val="Heading 7 Char"/>
    <w:basedOn w:val="DefaultParagraphFont"/>
    <w:link w:val="Heading7"/>
    <w:rsid w:val="006F5C9F"/>
    <w:rPr>
      <w:rFonts w:ascii="Arial" w:eastAsia="Times New Roman" w:hAnsi="Arial" w:cs="Times New Roman"/>
      <w:bCs/>
      <w:sz w:val="20"/>
      <w:szCs w:val="20"/>
      <w:lang w:val="es-ES_tradnl" w:eastAsia="es-ES"/>
    </w:rPr>
  </w:style>
  <w:style w:type="character" w:customStyle="1" w:styleId="Heading8Char">
    <w:name w:val="Heading 8 Char"/>
    <w:basedOn w:val="DefaultParagraphFont"/>
    <w:link w:val="Heading8"/>
    <w:rsid w:val="006F5C9F"/>
    <w:rPr>
      <w:rFonts w:ascii="Arial" w:eastAsia="Times New Roman" w:hAnsi="Arial" w:cs="Times New Roman"/>
      <w:bCs/>
      <w:i/>
      <w:sz w:val="20"/>
      <w:szCs w:val="20"/>
      <w:lang w:val="es-ES_tradnl" w:eastAsia="es-ES"/>
    </w:rPr>
  </w:style>
  <w:style w:type="character" w:customStyle="1" w:styleId="Heading9Char">
    <w:name w:val="Heading 9 Char"/>
    <w:basedOn w:val="DefaultParagraphFont"/>
    <w:link w:val="Heading9"/>
    <w:rsid w:val="006F5C9F"/>
    <w:rPr>
      <w:rFonts w:ascii="Arial" w:eastAsia="Times New Roman" w:hAnsi="Arial" w:cs="Times New Roman"/>
      <w:bCs/>
      <w:i/>
      <w:sz w:val="18"/>
      <w:szCs w:val="20"/>
      <w:lang w:val="es-ES_tradnl" w:eastAsia="es-ES"/>
    </w:rPr>
  </w:style>
  <w:style w:type="paragraph" w:customStyle="1" w:styleId="Char0">
    <w:name w:val="Char"/>
    <w:basedOn w:val="Normal"/>
    <w:rsid w:val="0085124E"/>
    <w:pPr>
      <w:keepLines/>
      <w:spacing w:after="160" w:line="240" w:lineRule="exact"/>
      <w:ind w:left="2977"/>
      <w:jc w:val="both"/>
    </w:pPr>
    <w:rPr>
      <w:rFonts w:ascii="Tahoma" w:hAnsi="Tahoma"/>
      <w:sz w:val="20"/>
      <w:lang w:val="en-US" w:eastAsia="en-US"/>
    </w:rPr>
  </w:style>
  <w:style w:type="paragraph" w:styleId="NormalWeb">
    <w:name w:val="Normal (Web)"/>
    <w:basedOn w:val="Normal"/>
    <w:uiPriority w:val="99"/>
    <w:unhideWhenUsed/>
    <w:rsid w:val="005F481F"/>
    <w:pPr>
      <w:spacing w:before="100" w:beforeAutospacing="1" w:after="100" w:afterAutospacing="1"/>
    </w:pPr>
    <w:rPr>
      <w:rFonts w:ascii="Times New Roman" w:hAnsi="Times New Roman"/>
      <w:lang w:val="en-GB" w:eastAsia="en-GB"/>
    </w:rPr>
  </w:style>
  <w:style w:type="paragraph" w:customStyle="1" w:styleId="Prrafodelista1">
    <w:name w:val="Párrafo de lista1"/>
    <w:basedOn w:val="Normal"/>
    <w:uiPriority w:val="99"/>
    <w:rsid w:val="000947D1"/>
    <w:pPr>
      <w:ind w:left="720"/>
    </w:pPr>
    <w:rPr>
      <w:rFonts w:ascii="Calibri" w:hAnsi="Calibri"/>
      <w:sz w:val="22"/>
      <w:szCs w:val="22"/>
      <w:lang w:eastAsia="en-US"/>
    </w:rPr>
  </w:style>
  <w:style w:type="paragraph" w:styleId="Title">
    <w:name w:val="Title"/>
    <w:basedOn w:val="Normal"/>
    <w:next w:val="Normal"/>
    <w:link w:val="TitleChar"/>
    <w:uiPriority w:val="10"/>
    <w:qFormat/>
    <w:rsid w:val="00366E2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66E25"/>
    <w:rPr>
      <w:rFonts w:asciiTheme="majorHAnsi" w:eastAsiaTheme="majorEastAsia" w:hAnsiTheme="majorHAnsi" w:cstheme="majorBidi"/>
      <w:color w:val="323E4F" w:themeColor="text2" w:themeShade="BF"/>
      <w:spacing w:val="5"/>
      <w:kern w:val="28"/>
      <w:sz w:val="52"/>
      <w:szCs w:val="52"/>
      <w:lang w:val="es-ES" w:eastAsia="es-ES"/>
    </w:rPr>
  </w:style>
  <w:style w:type="paragraph" w:styleId="BodyText3">
    <w:name w:val="Body Text 3"/>
    <w:basedOn w:val="Normal"/>
    <w:link w:val="BodyText3Char"/>
    <w:uiPriority w:val="99"/>
    <w:unhideWhenUsed/>
    <w:rsid w:val="00826EB9"/>
    <w:pPr>
      <w:spacing w:after="120"/>
    </w:pPr>
    <w:rPr>
      <w:sz w:val="16"/>
      <w:szCs w:val="16"/>
    </w:rPr>
  </w:style>
  <w:style w:type="character" w:customStyle="1" w:styleId="BodyText3Char">
    <w:name w:val="Body Text 3 Char"/>
    <w:basedOn w:val="DefaultParagraphFont"/>
    <w:link w:val="BodyText3"/>
    <w:uiPriority w:val="99"/>
    <w:rsid w:val="00826EB9"/>
    <w:rPr>
      <w:rFonts w:ascii="TradeGothic" w:eastAsia="Times New Roman" w:hAnsi="TradeGothic" w:cs="Times New Roman"/>
      <w:sz w:val="16"/>
      <w:szCs w:val="16"/>
      <w:lang w:val="es-ES" w:eastAsia="es-ES"/>
    </w:rPr>
  </w:style>
  <w:style w:type="paragraph" w:customStyle="1" w:styleId="Char1">
    <w:name w:val="Char"/>
    <w:basedOn w:val="Normal"/>
    <w:rsid w:val="00826EB9"/>
    <w:pPr>
      <w:keepLines/>
      <w:spacing w:after="160" w:line="240" w:lineRule="exact"/>
      <w:ind w:left="2977"/>
      <w:jc w:val="both"/>
    </w:pPr>
    <w:rPr>
      <w:rFonts w:ascii="Tahoma" w:hAnsi="Tahoma"/>
      <w:sz w:val="20"/>
      <w:lang w:val="en-US" w:eastAsia="en-US"/>
    </w:rPr>
  </w:style>
  <w:style w:type="paragraph" w:styleId="Subtitle">
    <w:name w:val="Subtitle"/>
    <w:basedOn w:val="Normal"/>
    <w:next w:val="Normal"/>
    <w:link w:val="SubtitleChar"/>
    <w:uiPriority w:val="11"/>
    <w:qFormat/>
    <w:rsid w:val="006961FC"/>
    <w:pPr>
      <w:numPr>
        <w:ilvl w:val="1"/>
      </w:numPr>
    </w:pPr>
    <w:rPr>
      <w:rFonts w:asciiTheme="majorHAnsi" w:eastAsiaTheme="majorEastAsia" w:hAnsiTheme="majorHAnsi" w:cstheme="majorBidi"/>
      <w:b/>
      <w:iCs/>
      <w:color w:val="44546A" w:themeColor="text2"/>
      <w:spacing w:val="15"/>
      <w:sz w:val="28"/>
    </w:rPr>
  </w:style>
  <w:style w:type="character" w:customStyle="1" w:styleId="SubtitleChar">
    <w:name w:val="Subtitle Char"/>
    <w:basedOn w:val="DefaultParagraphFont"/>
    <w:link w:val="Subtitle"/>
    <w:uiPriority w:val="11"/>
    <w:rsid w:val="006961FC"/>
    <w:rPr>
      <w:rFonts w:asciiTheme="majorHAnsi" w:eastAsiaTheme="majorEastAsia" w:hAnsiTheme="majorHAnsi" w:cstheme="majorBidi"/>
      <w:b/>
      <w:iCs/>
      <w:color w:val="44546A" w:themeColor="text2"/>
      <w:spacing w:val="15"/>
      <w:sz w:val="28"/>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278">
      <w:bodyDiv w:val="1"/>
      <w:marLeft w:val="0"/>
      <w:marRight w:val="0"/>
      <w:marTop w:val="0"/>
      <w:marBottom w:val="0"/>
      <w:divBdr>
        <w:top w:val="none" w:sz="0" w:space="0" w:color="auto"/>
        <w:left w:val="none" w:sz="0" w:space="0" w:color="auto"/>
        <w:bottom w:val="none" w:sz="0" w:space="0" w:color="auto"/>
        <w:right w:val="none" w:sz="0" w:space="0" w:color="auto"/>
      </w:divBdr>
    </w:div>
    <w:div w:id="12146955">
      <w:bodyDiv w:val="1"/>
      <w:marLeft w:val="0"/>
      <w:marRight w:val="0"/>
      <w:marTop w:val="0"/>
      <w:marBottom w:val="0"/>
      <w:divBdr>
        <w:top w:val="none" w:sz="0" w:space="0" w:color="auto"/>
        <w:left w:val="none" w:sz="0" w:space="0" w:color="auto"/>
        <w:bottom w:val="none" w:sz="0" w:space="0" w:color="auto"/>
        <w:right w:val="none" w:sz="0" w:space="0" w:color="auto"/>
      </w:divBdr>
    </w:div>
    <w:div w:id="28188941">
      <w:bodyDiv w:val="1"/>
      <w:marLeft w:val="0"/>
      <w:marRight w:val="0"/>
      <w:marTop w:val="0"/>
      <w:marBottom w:val="0"/>
      <w:divBdr>
        <w:top w:val="none" w:sz="0" w:space="0" w:color="auto"/>
        <w:left w:val="none" w:sz="0" w:space="0" w:color="auto"/>
        <w:bottom w:val="none" w:sz="0" w:space="0" w:color="auto"/>
        <w:right w:val="none" w:sz="0" w:space="0" w:color="auto"/>
      </w:divBdr>
    </w:div>
    <w:div w:id="52122499">
      <w:bodyDiv w:val="1"/>
      <w:marLeft w:val="0"/>
      <w:marRight w:val="0"/>
      <w:marTop w:val="0"/>
      <w:marBottom w:val="0"/>
      <w:divBdr>
        <w:top w:val="none" w:sz="0" w:space="0" w:color="auto"/>
        <w:left w:val="none" w:sz="0" w:space="0" w:color="auto"/>
        <w:bottom w:val="none" w:sz="0" w:space="0" w:color="auto"/>
        <w:right w:val="none" w:sz="0" w:space="0" w:color="auto"/>
      </w:divBdr>
    </w:div>
    <w:div w:id="161745032">
      <w:bodyDiv w:val="1"/>
      <w:marLeft w:val="0"/>
      <w:marRight w:val="0"/>
      <w:marTop w:val="0"/>
      <w:marBottom w:val="0"/>
      <w:divBdr>
        <w:top w:val="none" w:sz="0" w:space="0" w:color="auto"/>
        <w:left w:val="none" w:sz="0" w:space="0" w:color="auto"/>
        <w:bottom w:val="none" w:sz="0" w:space="0" w:color="auto"/>
        <w:right w:val="none" w:sz="0" w:space="0" w:color="auto"/>
      </w:divBdr>
    </w:div>
    <w:div w:id="186407368">
      <w:bodyDiv w:val="1"/>
      <w:marLeft w:val="0"/>
      <w:marRight w:val="0"/>
      <w:marTop w:val="0"/>
      <w:marBottom w:val="0"/>
      <w:divBdr>
        <w:top w:val="none" w:sz="0" w:space="0" w:color="auto"/>
        <w:left w:val="none" w:sz="0" w:space="0" w:color="auto"/>
        <w:bottom w:val="none" w:sz="0" w:space="0" w:color="auto"/>
        <w:right w:val="none" w:sz="0" w:space="0" w:color="auto"/>
      </w:divBdr>
    </w:div>
    <w:div w:id="235823692">
      <w:bodyDiv w:val="1"/>
      <w:marLeft w:val="0"/>
      <w:marRight w:val="0"/>
      <w:marTop w:val="0"/>
      <w:marBottom w:val="0"/>
      <w:divBdr>
        <w:top w:val="none" w:sz="0" w:space="0" w:color="auto"/>
        <w:left w:val="none" w:sz="0" w:space="0" w:color="auto"/>
        <w:bottom w:val="none" w:sz="0" w:space="0" w:color="auto"/>
        <w:right w:val="none" w:sz="0" w:space="0" w:color="auto"/>
      </w:divBdr>
    </w:div>
    <w:div w:id="280457363">
      <w:bodyDiv w:val="1"/>
      <w:marLeft w:val="0"/>
      <w:marRight w:val="0"/>
      <w:marTop w:val="0"/>
      <w:marBottom w:val="0"/>
      <w:divBdr>
        <w:top w:val="none" w:sz="0" w:space="0" w:color="auto"/>
        <w:left w:val="none" w:sz="0" w:space="0" w:color="auto"/>
        <w:bottom w:val="none" w:sz="0" w:space="0" w:color="auto"/>
        <w:right w:val="none" w:sz="0" w:space="0" w:color="auto"/>
      </w:divBdr>
    </w:div>
    <w:div w:id="282536661">
      <w:bodyDiv w:val="1"/>
      <w:marLeft w:val="0"/>
      <w:marRight w:val="0"/>
      <w:marTop w:val="0"/>
      <w:marBottom w:val="0"/>
      <w:divBdr>
        <w:top w:val="none" w:sz="0" w:space="0" w:color="auto"/>
        <w:left w:val="none" w:sz="0" w:space="0" w:color="auto"/>
        <w:bottom w:val="none" w:sz="0" w:space="0" w:color="auto"/>
        <w:right w:val="none" w:sz="0" w:space="0" w:color="auto"/>
      </w:divBdr>
    </w:div>
    <w:div w:id="300698612">
      <w:bodyDiv w:val="1"/>
      <w:marLeft w:val="0"/>
      <w:marRight w:val="0"/>
      <w:marTop w:val="0"/>
      <w:marBottom w:val="0"/>
      <w:divBdr>
        <w:top w:val="none" w:sz="0" w:space="0" w:color="auto"/>
        <w:left w:val="none" w:sz="0" w:space="0" w:color="auto"/>
        <w:bottom w:val="none" w:sz="0" w:space="0" w:color="auto"/>
        <w:right w:val="none" w:sz="0" w:space="0" w:color="auto"/>
      </w:divBdr>
    </w:div>
    <w:div w:id="311644441">
      <w:bodyDiv w:val="1"/>
      <w:marLeft w:val="0"/>
      <w:marRight w:val="0"/>
      <w:marTop w:val="0"/>
      <w:marBottom w:val="0"/>
      <w:divBdr>
        <w:top w:val="none" w:sz="0" w:space="0" w:color="auto"/>
        <w:left w:val="none" w:sz="0" w:space="0" w:color="auto"/>
        <w:bottom w:val="none" w:sz="0" w:space="0" w:color="auto"/>
        <w:right w:val="none" w:sz="0" w:space="0" w:color="auto"/>
      </w:divBdr>
    </w:div>
    <w:div w:id="441456366">
      <w:bodyDiv w:val="1"/>
      <w:marLeft w:val="0"/>
      <w:marRight w:val="0"/>
      <w:marTop w:val="0"/>
      <w:marBottom w:val="0"/>
      <w:divBdr>
        <w:top w:val="none" w:sz="0" w:space="0" w:color="auto"/>
        <w:left w:val="none" w:sz="0" w:space="0" w:color="auto"/>
        <w:bottom w:val="none" w:sz="0" w:space="0" w:color="auto"/>
        <w:right w:val="none" w:sz="0" w:space="0" w:color="auto"/>
      </w:divBdr>
    </w:div>
    <w:div w:id="473645837">
      <w:bodyDiv w:val="1"/>
      <w:marLeft w:val="0"/>
      <w:marRight w:val="0"/>
      <w:marTop w:val="0"/>
      <w:marBottom w:val="0"/>
      <w:divBdr>
        <w:top w:val="none" w:sz="0" w:space="0" w:color="auto"/>
        <w:left w:val="none" w:sz="0" w:space="0" w:color="auto"/>
        <w:bottom w:val="none" w:sz="0" w:space="0" w:color="auto"/>
        <w:right w:val="none" w:sz="0" w:space="0" w:color="auto"/>
      </w:divBdr>
    </w:div>
    <w:div w:id="558593520">
      <w:bodyDiv w:val="1"/>
      <w:marLeft w:val="0"/>
      <w:marRight w:val="0"/>
      <w:marTop w:val="0"/>
      <w:marBottom w:val="0"/>
      <w:divBdr>
        <w:top w:val="none" w:sz="0" w:space="0" w:color="auto"/>
        <w:left w:val="none" w:sz="0" w:space="0" w:color="auto"/>
        <w:bottom w:val="none" w:sz="0" w:space="0" w:color="auto"/>
        <w:right w:val="none" w:sz="0" w:space="0" w:color="auto"/>
      </w:divBdr>
    </w:div>
    <w:div w:id="560823030">
      <w:bodyDiv w:val="1"/>
      <w:marLeft w:val="0"/>
      <w:marRight w:val="0"/>
      <w:marTop w:val="0"/>
      <w:marBottom w:val="0"/>
      <w:divBdr>
        <w:top w:val="none" w:sz="0" w:space="0" w:color="auto"/>
        <w:left w:val="none" w:sz="0" w:space="0" w:color="auto"/>
        <w:bottom w:val="none" w:sz="0" w:space="0" w:color="auto"/>
        <w:right w:val="none" w:sz="0" w:space="0" w:color="auto"/>
      </w:divBdr>
    </w:div>
    <w:div w:id="607737352">
      <w:bodyDiv w:val="1"/>
      <w:marLeft w:val="0"/>
      <w:marRight w:val="0"/>
      <w:marTop w:val="0"/>
      <w:marBottom w:val="0"/>
      <w:divBdr>
        <w:top w:val="none" w:sz="0" w:space="0" w:color="auto"/>
        <w:left w:val="none" w:sz="0" w:space="0" w:color="auto"/>
        <w:bottom w:val="none" w:sz="0" w:space="0" w:color="auto"/>
        <w:right w:val="none" w:sz="0" w:space="0" w:color="auto"/>
      </w:divBdr>
    </w:div>
    <w:div w:id="651637617">
      <w:bodyDiv w:val="1"/>
      <w:marLeft w:val="0"/>
      <w:marRight w:val="0"/>
      <w:marTop w:val="0"/>
      <w:marBottom w:val="0"/>
      <w:divBdr>
        <w:top w:val="none" w:sz="0" w:space="0" w:color="auto"/>
        <w:left w:val="none" w:sz="0" w:space="0" w:color="auto"/>
        <w:bottom w:val="none" w:sz="0" w:space="0" w:color="auto"/>
        <w:right w:val="none" w:sz="0" w:space="0" w:color="auto"/>
      </w:divBdr>
    </w:div>
    <w:div w:id="713113924">
      <w:bodyDiv w:val="1"/>
      <w:marLeft w:val="0"/>
      <w:marRight w:val="0"/>
      <w:marTop w:val="0"/>
      <w:marBottom w:val="0"/>
      <w:divBdr>
        <w:top w:val="none" w:sz="0" w:space="0" w:color="auto"/>
        <w:left w:val="none" w:sz="0" w:space="0" w:color="auto"/>
        <w:bottom w:val="none" w:sz="0" w:space="0" w:color="auto"/>
        <w:right w:val="none" w:sz="0" w:space="0" w:color="auto"/>
      </w:divBdr>
    </w:div>
    <w:div w:id="782767693">
      <w:bodyDiv w:val="1"/>
      <w:marLeft w:val="0"/>
      <w:marRight w:val="0"/>
      <w:marTop w:val="0"/>
      <w:marBottom w:val="0"/>
      <w:divBdr>
        <w:top w:val="none" w:sz="0" w:space="0" w:color="auto"/>
        <w:left w:val="none" w:sz="0" w:space="0" w:color="auto"/>
        <w:bottom w:val="none" w:sz="0" w:space="0" w:color="auto"/>
        <w:right w:val="none" w:sz="0" w:space="0" w:color="auto"/>
      </w:divBdr>
    </w:div>
    <w:div w:id="788086139">
      <w:bodyDiv w:val="1"/>
      <w:marLeft w:val="0"/>
      <w:marRight w:val="0"/>
      <w:marTop w:val="0"/>
      <w:marBottom w:val="0"/>
      <w:divBdr>
        <w:top w:val="none" w:sz="0" w:space="0" w:color="auto"/>
        <w:left w:val="none" w:sz="0" w:space="0" w:color="auto"/>
        <w:bottom w:val="none" w:sz="0" w:space="0" w:color="auto"/>
        <w:right w:val="none" w:sz="0" w:space="0" w:color="auto"/>
      </w:divBdr>
    </w:div>
    <w:div w:id="796147531">
      <w:bodyDiv w:val="1"/>
      <w:marLeft w:val="0"/>
      <w:marRight w:val="0"/>
      <w:marTop w:val="0"/>
      <w:marBottom w:val="0"/>
      <w:divBdr>
        <w:top w:val="none" w:sz="0" w:space="0" w:color="auto"/>
        <w:left w:val="none" w:sz="0" w:space="0" w:color="auto"/>
        <w:bottom w:val="none" w:sz="0" w:space="0" w:color="auto"/>
        <w:right w:val="none" w:sz="0" w:space="0" w:color="auto"/>
      </w:divBdr>
    </w:div>
    <w:div w:id="815953347">
      <w:bodyDiv w:val="1"/>
      <w:marLeft w:val="0"/>
      <w:marRight w:val="0"/>
      <w:marTop w:val="0"/>
      <w:marBottom w:val="0"/>
      <w:divBdr>
        <w:top w:val="none" w:sz="0" w:space="0" w:color="auto"/>
        <w:left w:val="none" w:sz="0" w:space="0" w:color="auto"/>
        <w:bottom w:val="none" w:sz="0" w:space="0" w:color="auto"/>
        <w:right w:val="none" w:sz="0" w:space="0" w:color="auto"/>
      </w:divBdr>
    </w:div>
    <w:div w:id="853152243">
      <w:bodyDiv w:val="1"/>
      <w:marLeft w:val="0"/>
      <w:marRight w:val="0"/>
      <w:marTop w:val="0"/>
      <w:marBottom w:val="0"/>
      <w:divBdr>
        <w:top w:val="none" w:sz="0" w:space="0" w:color="auto"/>
        <w:left w:val="none" w:sz="0" w:space="0" w:color="auto"/>
        <w:bottom w:val="none" w:sz="0" w:space="0" w:color="auto"/>
        <w:right w:val="none" w:sz="0" w:space="0" w:color="auto"/>
      </w:divBdr>
    </w:div>
    <w:div w:id="1092092089">
      <w:bodyDiv w:val="1"/>
      <w:marLeft w:val="0"/>
      <w:marRight w:val="0"/>
      <w:marTop w:val="0"/>
      <w:marBottom w:val="0"/>
      <w:divBdr>
        <w:top w:val="none" w:sz="0" w:space="0" w:color="auto"/>
        <w:left w:val="none" w:sz="0" w:space="0" w:color="auto"/>
        <w:bottom w:val="none" w:sz="0" w:space="0" w:color="auto"/>
        <w:right w:val="none" w:sz="0" w:space="0" w:color="auto"/>
      </w:divBdr>
    </w:div>
    <w:div w:id="1106190636">
      <w:bodyDiv w:val="1"/>
      <w:marLeft w:val="0"/>
      <w:marRight w:val="0"/>
      <w:marTop w:val="0"/>
      <w:marBottom w:val="0"/>
      <w:divBdr>
        <w:top w:val="none" w:sz="0" w:space="0" w:color="auto"/>
        <w:left w:val="none" w:sz="0" w:space="0" w:color="auto"/>
        <w:bottom w:val="none" w:sz="0" w:space="0" w:color="auto"/>
        <w:right w:val="none" w:sz="0" w:space="0" w:color="auto"/>
      </w:divBdr>
    </w:div>
    <w:div w:id="1109203027">
      <w:bodyDiv w:val="1"/>
      <w:marLeft w:val="0"/>
      <w:marRight w:val="0"/>
      <w:marTop w:val="0"/>
      <w:marBottom w:val="0"/>
      <w:divBdr>
        <w:top w:val="none" w:sz="0" w:space="0" w:color="auto"/>
        <w:left w:val="none" w:sz="0" w:space="0" w:color="auto"/>
        <w:bottom w:val="none" w:sz="0" w:space="0" w:color="auto"/>
        <w:right w:val="none" w:sz="0" w:space="0" w:color="auto"/>
      </w:divBdr>
    </w:div>
    <w:div w:id="1281304286">
      <w:bodyDiv w:val="1"/>
      <w:marLeft w:val="0"/>
      <w:marRight w:val="0"/>
      <w:marTop w:val="0"/>
      <w:marBottom w:val="0"/>
      <w:divBdr>
        <w:top w:val="none" w:sz="0" w:space="0" w:color="auto"/>
        <w:left w:val="none" w:sz="0" w:space="0" w:color="auto"/>
        <w:bottom w:val="none" w:sz="0" w:space="0" w:color="auto"/>
        <w:right w:val="none" w:sz="0" w:space="0" w:color="auto"/>
      </w:divBdr>
    </w:div>
    <w:div w:id="1353919138">
      <w:bodyDiv w:val="1"/>
      <w:marLeft w:val="0"/>
      <w:marRight w:val="0"/>
      <w:marTop w:val="0"/>
      <w:marBottom w:val="0"/>
      <w:divBdr>
        <w:top w:val="none" w:sz="0" w:space="0" w:color="auto"/>
        <w:left w:val="none" w:sz="0" w:space="0" w:color="auto"/>
        <w:bottom w:val="none" w:sz="0" w:space="0" w:color="auto"/>
        <w:right w:val="none" w:sz="0" w:space="0" w:color="auto"/>
      </w:divBdr>
    </w:div>
    <w:div w:id="1363705564">
      <w:bodyDiv w:val="1"/>
      <w:marLeft w:val="0"/>
      <w:marRight w:val="0"/>
      <w:marTop w:val="0"/>
      <w:marBottom w:val="0"/>
      <w:divBdr>
        <w:top w:val="none" w:sz="0" w:space="0" w:color="auto"/>
        <w:left w:val="none" w:sz="0" w:space="0" w:color="auto"/>
        <w:bottom w:val="none" w:sz="0" w:space="0" w:color="auto"/>
        <w:right w:val="none" w:sz="0" w:space="0" w:color="auto"/>
      </w:divBdr>
    </w:div>
    <w:div w:id="1389189127">
      <w:bodyDiv w:val="1"/>
      <w:marLeft w:val="0"/>
      <w:marRight w:val="0"/>
      <w:marTop w:val="0"/>
      <w:marBottom w:val="0"/>
      <w:divBdr>
        <w:top w:val="none" w:sz="0" w:space="0" w:color="auto"/>
        <w:left w:val="none" w:sz="0" w:space="0" w:color="auto"/>
        <w:bottom w:val="none" w:sz="0" w:space="0" w:color="auto"/>
        <w:right w:val="none" w:sz="0" w:space="0" w:color="auto"/>
      </w:divBdr>
    </w:div>
    <w:div w:id="1461417690">
      <w:bodyDiv w:val="1"/>
      <w:marLeft w:val="0"/>
      <w:marRight w:val="0"/>
      <w:marTop w:val="0"/>
      <w:marBottom w:val="0"/>
      <w:divBdr>
        <w:top w:val="none" w:sz="0" w:space="0" w:color="auto"/>
        <w:left w:val="none" w:sz="0" w:space="0" w:color="auto"/>
        <w:bottom w:val="none" w:sz="0" w:space="0" w:color="auto"/>
        <w:right w:val="none" w:sz="0" w:space="0" w:color="auto"/>
      </w:divBdr>
    </w:div>
    <w:div w:id="1566916535">
      <w:bodyDiv w:val="1"/>
      <w:marLeft w:val="0"/>
      <w:marRight w:val="0"/>
      <w:marTop w:val="0"/>
      <w:marBottom w:val="0"/>
      <w:divBdr>
        <w:top w:val="none" w:sz="0" w:space="0" w:color="auto"/>
        <w:left w:val="none" w:sz="0" w:space="0" w:color="auto"/>
        <w:bottom w:val="none" w:sz="0" w:space="0" w:color="auto"/>
        <w:right w:val="none" w:sz="0" w:space="0" w:color="auto"/>
      </w:divBdr>
    </w:div>
    <w:div w:id="1684437428">
      <w:bodyDiv w:val="1"/>
      <w:marLeft w:val="0"/>
      <w:marRight w:val="0"/>
      <w:marTop w:val="0"/>
      <w:marBottom w:val="0"/>
      <w:divBdr>
        <w:top w:val="none" w:sz="0" w:space="0" w:color="auto"/>
        <w:left w:val="none" w:sz="0" w:space="0" w:color="auto"/>
        <w:bottom w:val="none" w:sz="0" w:space="0" w:color="auto"/>
        <w:right w:val="none" w:sz="0" w:space="0" w:color="auto"/>
      </w:divBdr>
    </w:div>
    <w:div w:id="1732116942">
      <w:bodyDiv w:val="1"/>
      <w:marLeft w:val="0"/>
      <w:marRight w:val="0"/>
      <w:marTop w:val="0"/>
      <w:marBottom w:val="0"/>
      <w:divBdr>
        <w:top w:val="none" w:sz="0" w:space="0" w:color="auto"/>
        <w:left w:val="none" w:sz="0" w:space="0" w:color="auto"/>
        <w:bottom w:val="none" w:sz="0" w:space="0" w:color="auto"/>
        <w:right w:val="none" w:sz="0" w:space="0" w:color="auto"/>
      </w:divBdr>
    </w:div>
    <w:div w:id="1766225755">
      <w:bodyDiv w:val="1"/>
      <w:marLeft w:val="0"/>
      <w:marRight w:val="0"/>
      <w:marTop w:val="0"/>
      <w:marBottom w:val="0"/>
      <w:divBdr>
        <w:top w:val="none" w:sz="0" w:space="0" w:color="auto"/>
        <w:left w:val="none" w:sz="0" w:space="0" w:color="auto"/>
        <w:bottom w:val="none" w:sz="0" w:space="0" w:color="auto"/>
        <w:right w:val="none" w:sz="0" w:space="0" w:color="auto"/>
      </w:divBdr>
    </w:div>
    <w:div w:id="1779596926">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 w:id="1961107438">
      <w:bodyDiv w:val="1"/>
      <w:marLeft w:val="0"/>
      <w:marRight w:val="0"/>
      <w:marTop w:val="0"/>
      <w:marBottom w:val="0"/>
      <w:divBdr>
        <w:top w:val="none" w:sz="0" w:space="0" w:color="auto"/>
        <w:left w:val="none" w:sz="0" w:space="0" w:color="auto"/>
        <w:bottom w:val="none" w:sz="0" w:space="0" w:color="auto"/>
        <w:right w:val="none" w:sz="0" w:space="0" w:color="auto"/>
      </w:divBdr>
    </w:div>
    <w:div w:id="2019690541">
      <w:bodyDiv w:val="1"/>
      <w:marLeft w:val="0"/>
      <w:marRight w:val="0"/>
      <w:marTop w:val="0"/>
      <w:marBottom w:val="0"/>
      <w:divBdr>
        <w:top w:val="none" w:sz="0" w:space="0" w:color="auto"/>
        <w:left w:val="none" w:sz="0" w:space="0" w:color="auto"/>
        <w:bottom w:val="none" w:sz="0" w:space="0" w:color="auto"/>
        <w:right w:val="none" w:sz="0" w:space="0" w:color="auto"/>
      </w:divBdr>
    </w:div>
    <w:div w:id="2058508840">
      <w:bodyDiv w:val="1"/>
      <w:marLeft w:val="0"/>
      <w:marRight w:val="0"/>
      <w:marTop w:val="0"/>
      <w:marBottom w:val="0"/>
      <w:divBdr>
        <w:top w:val="none" w:sz="0" w:space="0" w:color="auto"/>
        <w:left w:val="none" w:sz="0" w:space="0" w:color="auto"/>
        <w:bottom w:val="none" w:sz="0" w:space="0" w:color="auto"/>
        <w:right w:val="none" w:sz="0" w:space="0" w:color="auto"/>
      </w:divBdr>
    </w:div>
    <w:div w:id="208830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17A714505ED469FD644931003473B" ma:contentTypeVersion="0" ma:contentTypeDescription="Create a new document." ma:contentTypeScope="" ma:versionID="ab4db7b74cacaf674ddb7eae9330598f">
  <xsd:schema xmlns:xsd="http://www.w3.org/2001/XMLSchema" xmlns:xs="http://www.w3.org/2001/XMLSchema" xmlns:p="http://schemas.microsoft.com/office/2006/metadata/properties" targetNamespace="http://schemas.microsoft.com/office/2006/metadata/properties" ma:root="true" ma:fieldsID="2eebb772c07276054f0dd74e0d3c844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Projec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394E6-3D1C-462E-A48B-50AD9BCF3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1A5368-42CA-473D-8CD8-F70FF44316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2D5385-81C5-41B4-8772-D79089EC0C11}">
  <ds:schemaRefs>
    <ds:schemaRef ds:uri="http://schemas.microsoft.com/sharepoint/v3/contenttype/forms"/>
  </ds:schemaRefs>
</ds:datastoreItem>
</file>

<file path=customXml/itemProps4.xml><?xml version="1.0" encoding="utf-8"?>
<ds:datastoreItem xmlns:ds="http://schemas.openxmlformats.org/officeDocument/2006/customXml" ds:itemID="{D2E15626-A11D-41B2-B569-EE96D903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26</Pages>
  <Words>7107</Words>
  <Characters>40515</Characters>
  <Application>Microsoft Office Word</Application>
  <DocSecurity>0</DocSecurity>
  <Lines>337</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Company>
  <LinksUpToDate>false</LinksUpToDate>
  <CharactersWithSpaces>47527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ADMINIBM</cp:lastModifiedBy>
  <cp:revision>15</cp:revision>
  <dcterms:created xsi:type="dcterms:W3CDTF">2018-02-09T10:06:00Z</dcterms:created>
  <dcterms:modified xsi:type="dcterms:W3CDTF">2018-02-13T17:33:00Z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0x010100D6117A714505ED469FD644931003473B</vt:lpwstr>
  </property>
  <property fmtid="{D5CDD505-2E9C-101B-9397-08002B2CF9AE}" pid="4" name="MSIP_Label_0359f705-2ba0-454b-9cfc-6ce5bcaac040_Enabled">
    <vt:lpwstr>True</vt:lpwstr>
  </property>
  <property fmtid="{D5CDD505-2E9C-101B-9397-08002B2CF9AE}" pid="5" name="MSIP_Label_0359f705-2ba0-454b-9cfc-6ce5bcaac040_SiteId">
    <vt:lpwstr>68283f3b-8487-4c86-adb3-a5228f18b893</vt:lpwstr>
  </property>
  <property fmtid="{D5CDD505-2E9C-101B-9397-08002B2CF9AE}" pid="6" name="MSIP_Label_0359f705-2ba0-454b-9cfc-6ce5bcaac040_Ref">
    <vt:lpwstr>https://api.informationprotection.azure.com/api/68283f3b-8487-4c86-adb3-a5228f18b893</vt:lpwstr>
  </property>
  <property fmtid="{D5CDD505-2E9C-101B-9397-08002B2CF9AE}" pid="7" name="MSIP_Label_0359f705-2ba0-454b-9cfc-6ce5bcaac040_Owner">
    <vt:lpwstr>lourdes.sanchez@vodafone.com</vt:lpwstr>
  </property>
  <property fmtid="{D5CDD505-2E9C-101B-9397-08002B2CF9AE}" pid="8" name="MSIP_Label_0359f705-2ba0-454b-9cfc-6ce5bcaac040_SetDate">
    <vt:lpwstr>2018-02-09T11:06:17.6551635+01:00</vt:lpwstr>
  </property>
  <property fmtid="{D5CDD505-2E9C-101B-9397-08002B2CF9AE}" pid="9" name="MSIP_Label_0359f705-2ba0-454b-9cfc-6ce5bcaac040_Name">
    <vt:lpwstr>[C2] - Internal</vt:lpwstr>
  </property>
  <property fmtid="{D5CDD505-2E9C-101B-9397-08002B2CF9AE}" pid="10" name="MSIP_Label_0359f705-2ba0-454b-9cfc-6ce5bcaac040_Application">
    <vt:lpwstr>Microsoft Azure Information Protection</vt:lpwstr>
  </property>
  <property fmtid="{D5CDD505-2E9C-101B-9397-08002B2CF9AE}" pid="11" name="MSIP_Label_0359f705-2ba0-454b-9cfc-6ce5bcaac040_Extended_MSFT_Method">
    <vt:lpwstr>Automatic</vt:lpwstr>
  </property>
  <property fmtid="{D5CDD505-2E9C-101B-9397-08002B2CF9AE}" pid="12" name="Sensitivity">
    <vt:lpwstr>[C2] - Internal</vt:lpwstr>
  </property>
</Properties>
</file>